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9165FB" w14:textId="77777777" w:rsidR="00F8217F" w:rsidRDefault="00F8217F" w:rsidP="00F8217F">
      <w:pPr>
        <w:spacing w:after="0" w:line="264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sk-SK"/>
        </w:rPr>
      </w:pPr>
      <w:r w:rsidRPr="00743C26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sk-SK"/>
        </w:rPr>
        <w:t>Modálne slovesá (</w:t>
      </w:r>
      <w:proofErr w:type="spellStart"/>
      <w:r w:rsidRPr="00743C26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sk-SK"/>
        </w:rPr>
        <w:t>modal</w:t>
      </w:r>
      <w:proofErr w:type="spellEnd"/>
      <w:r w:rsidRPr="00743C26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sk-SK"/>
        </w:rPr>
        <w:t>verbs</w:t>
      </w:r>
      <w:proofErr w:type="spellEnd"/>
      <w:r w:rsidRPr="00743C26">
        <w:rPr>
          <w:rFonts w:ascii="inherit" w:eastAsia="Times New Roman" w:hAnsi="inherit" w:cs="Times New Roman"/>
          <w:b/>
          <w:bCs/>
          <w:color w:val="222222"/>
          <w:kern w:val="36"/>
          <w:sz w:val="39"/>
          <w:szCs w:val="39"/>
          <w:lang w:eastAsia="sk-SK"/>
        </w:rPr>
        <w:t>)</w:t>
      </w:r>
    </w:p>
    <w:p w14:paraId="2D024459" w14:textId="77777777" w:rsidR="00F8217F" w:rsidRPr="00743C26" w:rsidRDefault="00F8217F" w:rsidP="00F8217F">
      <w:pPr>
        <w:spacing w:after="0" w:line="264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28"/>
          <w:szCs w:val="28"/>
          <w:lang w:eastAsia="sk-SK"/>
        </w:rPr>
      </w:pPr>
    </w:p>
    <w:p w14:paraId="4B04CEF7" w14:textId="77777777" w:rsidR="00F8217F" w:rsidRPr="00743C26" w:rsidRDefault="00F8217F" w:rsidP="00F8217F">
      <w:pPr>
        <w:spacing w:after="0" w:line="360" w:lineRule="auto"/>
        <w:jc w:val="center"/>
        <w:textAlignment w:val="baseline"/>
        <w:rPr>
          <w:rFonts w:ascii="inherit" w:eastAsia="Times New Roman" w:hAnsi="inherit" w:cs="Helvetica"/>
          <w:color w:val="373737"/>
          <w:sz w:val="28"/>
          <w:szCs w:val="28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8"/>
          <w:szCs w:val="28"/>
          <w:bdr w:val="none" w:sz="0" w:space="0" w:color="auto" w:frame="1"/>
          <w:lang w:eastAsia="sk-SK"/>
        </w:rPr>
        <w:t>MODÁLNE SLOVESÁ (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8"/>
          <w:szCs w:val="28"/>
          <w:bdr w:val="none" w:sz="0" w:space="0" w:color="auto" w:frame="1"/>
          <w:lang w:eastAsia="sk-SK"/>
        </w:rPr>
        <w:t>modal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8"/>
          <w:szCs w:val="28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8"/>
          <w:szCs w:val="28"/>
          <w:bdr w:val="none" w:sz="0" w:space="0" w:color="auto" w:frame="1"/>
          <w:lang w:eastAsia="sk-SK"/>
        </w:rPr>
        <w:t>verbs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8"/>
          <w:szCs w:val="28"/>
          <w:bdr w:val="none" w:sz="0" w:space="0" w:color="auto" w:frame="1"/>
          <w:lang w:eastAsia="sk-SK"/>
        </w:rPr>
        <w:t>) v angličtine – CAN / COULD / MAY / MIGHT / MUSTN’T / MUST / NEEDN’T / SHOULD / OUGHT TO.</w:t>
      </w:r>
    </w:p>
    <w:p w14:paraId="1284C242" w14:textId="77777777" w:rsidR="00F8217F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b/>
          <w:bCs/>
          <w:color w:val="000000"/>
          <w:sz w:val="32"/>
          <w:szCs w:val="32"/>
          <w:bdr w:val="none" w:sz="0" w:space="0" w:color="auto" w:frame="1"/>
          <w:lang w:eastAsia="sk-SK"/>
        </w:rPr>
      </w:pPr>
    </w:p>
    <w:p w14:paraId="0A1D205E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32"/>
          <w:szCs w:val="32"/>
          <w:bdr w:val="none" w:sz="0" w:space="0" w:color="auto" w:frame="1"/>
          <w:lang w:eastAsia="sk-SK"/>
        </w:rPr>
        <w:t>Základné vlastnosti modálnych slovies</w:t>
      </w:r>
    </w:p>
    <w:p w14:paraId="1A6F6714" w14:textId="77777777" w:rsidR="00F8217F" w:rsidRPr="00743C26" w:rsidRDefault="00F8217F" w:rsidP="00F8217F">
      <w:pPr>
        <w:numPr>
          <w:ilvl w:val="0"/>
          <w:numId w:val="1"/>
        </w:numPr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Tieto slovesá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netvoria neurčitok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(nenájdeme teda</w:t>
      </w:r>
      <w:r w:rsidRPr="00743C26">
        <w:rPr>
          <w:rFonts w:ascii="inherit" w:eastAsia="Times New Roman" w:hAnsi="inherit" w:cs="Helvetica"/>
          <w:b/>
          <w:bCs/>
          <w:color w:val="FF0000"/>
          <w:sz w:val="23"/>
          <w:szCs w:val="23"/>
          <w:bdr w:val="none" w:sz="0" w:space="0" w:color="auto" w:frame="1"/>
          <w:lang w:eastAsia="sk-SK"/>
        </w:rPr>
        <w:t> </w:t>
      </w:r>
      <w:del w:id="0" w:author="Unknown">
        <w:r w:rsidRPr="00743C26">
          <w:rPr>
            <w:rFonts w:ascii="inherit" w:eastAsia="Times New Roman" w:hAnsi="inherit" w:cs="Helvetica"/>
            <w:b/>
            <w:bCs/>
            <w:color w:val="FF0000"/>
            <w:sz w:val="23"/>
            <w:szCs w:val="23"/>
            <w:bdr w:val="none" w:sz="0" w:space="0" w:color="auto" w:frame="1"/>
            <w:lang w:eastAsia="sk-SK"/>
          </w:rPr>
          <w:delText>to must</w:delText>
        </w:r>
      </w:del>
      <w:r w:rsidRPr="00743C26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sk-SK"/>
        </w:rPr>
        <w:t> / </w:t>
      </w:r>
      <w:del w:id="1" w:author="Unknown">
        <w:r w:rsidRPr="00743C26">
          <w:rPr>
            <w:rFonts w:ascii="inherit" w:eastAsia="Times New Roman" w:hAnsi="inherit" w:cs="Helvetica"/>
            <w:b/>
            <w:bCs/>
            <w:color w:val="FF0000"/>
            <w:sz w:val="23"/>
            <w:szCs w:val="23"/>
            <w:bdr w:val="none" w:sz="0" w:space="0" w:color="auto" w:frame="1"/>
            <w:lang w:eastAsia="sk-SK"/>
          </w:rPr>
          <w:delText>to may</w:delText>
        </w:r>
      </w:del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3ED23532" w14:textId="77777777" w:rsidR="00F8217F" w:rsidRPr="00743C26" w:rsidRDefault="00F8217F" w:rsidP="00F8217F">
      <w:pPr>
        <w:numPr>
          <w:ilvl w:val="0"/>
          <w:numId w:val="2"/>
        </w:numPr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Vo všetkých osobách (jednotné + množné číslo) majú rovnaký tvar (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,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,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…)</w:t>
      </w:r>
    </w:p>
    <w:p w14:paraId="214F8B38" w14:textId="77777777" w:rsidR="00F8217F" w:rsidRPr="00743C26" w:rsidRDefault="00F8217F" w:rsidP="00F8217F">
      <w:pPr>
        <w:numPr>
          <w:ilvl w:val="0"/>
          <w:numId w:val="3"/>
        </w:numPr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Sloveso, ktoré za nimi nasledujú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sa nachádza v infinitíve bez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(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go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.)</w:t>
      </w:r>
    </w:p>
    <w:p w14:paraId="039CA4D6" w14:textId="77777777" w:rsidR="00F8217F" w:rsidRPr="00743C26" w:rsidRDefault="00F8217F" w:rsidP="00F8217F">
      <w:pPr>
        <w:numPr>
          <w:ilvl w:val="0"/>
          <w:numId w:val="4"/>
        </w:numPr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Otázku tvoríme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prehodením slovosledu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teda modálne sloveso dáme pred osobu. (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I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help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?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)</w:t>
      </w:r>
    </w:p>
    <w:p w14:paraId="2B6C4FC7" w14:textId="77777777" w:rsidR="00F8217F" w:rsidRPr="00743C26" w:rsidRDefault="00F8217F" w:rsidP="00F8217F">
      <w:pPr>
        <w:numPr>
          <w:ilvl w:val="0"/>
          <w:numId w:val="5"/>
        </w:numPr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Zápor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(väčšinou)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tvoria pridaním NOT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k modálnemu sloveso (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cannot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swim</w:t>
      </w:r>
      <w:proofErr w:type="spellEnd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.)</w:t>
      </w:r>
    </w:p>
    <w:p w14:paraId="753D5B4F" w14:textId="77777777" w:rsidR="00F8217F" w:rsidRPr="00743C26" w:rsidRDefault="00F8217F" w:rsidP="00F8217F">
      <w:pPr>
        <w:numPr>
          <w:ilvl w:val="0"/>
          <w:numId w:val="6"/>
        </w:numPr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Netvoria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priebehové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 tvary</w:t>
      </w:r>
    </w:p>
    <w:p w14:paraId="4DE4D39E" w14:textId="77777777" w:rsidR="00F8217F" w:rsidRPr="00743C26" w:rsidRDefault="00F8217F" w:rsidP="00F8217F">
      <w:pPr>
        <w:spacing w:after="390" w:line="36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5E974038" w14:textId="77777777" w:rsidR="00F8217F" w:rsidRPr="00743C26" w:rsidRDefault="00F323CB" w:rsidP="00F8217F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pict w14:anchorId="596DB737">
          <v:rect id="_x0000_i1025" style="width:0;height:.75pt" o:hralign="center" o:hrstd="t" o:hr="t" fillcolor="#a0a0a0" stroked="f"/>
        </w:pict>
      </w:r>
    </w:p>
    <w:p w14:paraId="6B878CCB" w14:textId="77777777" w:rsidR="00F8217F" w:rsidRPr="00743C26" w:rsidRDefault="00F8217F" w:rsidP="00F8217F">
      <w:pPr>
        <w:spacing w:after="0" w:line="240" w:lineRule="auto"/>
        <w:jc w:val="center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48"/>
          <w:szCs w:val="48"/>
          <w:bdr w:val="none" w:sz="0" w:space="0" w:color="auto" w:frame="1"/>
          <w:shd w:val="clear" w:color="auto" w:fill="99CCFF"/>
          <w:lang w:eastAsia="sk-SK"/>
        </w:rPr>
        <w:t>PRIMÁRNE MODÁLNE SLOVESÁ</w:t>
      </w:r>
    </w:p>
    <w:p w14:paraId="4A312987" w14:textId="77777777" w:rsidR="00F8217F" w:rsidRPr="00743C26" w:rsidRDefault="00F323CB" w:rsidP="00F8217F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pict w14:anchorId="611AAF4A">
          <v:rect id="_x0000_i1026" style="width:0;height:.75pt" o:hralign="center" o:hrstd="t" o:hr="t" fillcolor="#a0a0a0" stroked="f"/>
        </w:pict>
      </w:r>
    </w:p>
    <w:p w14:paraId="5B12FB87" w14:textId="77777777" w:rsidR="00F8217F" w:rsidRPr="00743C26" w:rsidRDefault="00F8217F" w:rsidP="00F8217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CC99"/>
          <w:lang w:eastAsia="sk-SK"/>
        </w:rPr>
        <w:t>CAN</w:t>
      </w:r>
    </w:p>
    <w:p w14:paraId="024861EF" w14:textId="77777777" w:rsidR="00F8217F" w:rsidRPr="00743C26" w:rsidRDefault="00F8217F" w:rsidP="00F8217F">
      <w:pPr>
        <w:spacing w:after="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4"/>
          <w:szCs w:val="24"/>
          <w:u w:val="single"/>
          <w:bdr w:val="none" w:sz="0" w:space="0" w:color="auto" w:frame="1"/>
          <w:lang w:eastAsia="sk-SK"/>
        </w:rPr>
        <w:t>SCHOPNOSŤ / NESCHOPNOSŤ</w:t>
      </w:r>
    </w:p>
    <w:p w14:paraId="2DE1B2EA" w14:textId="77777777" w:rsidR="00F8217F" w:rsidRPr="00743C26" w:rsidRDefault="00F8217F" w:rsidP="00F8217F">
      <w:pPr>
        <w:spacing w:after="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Ak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CAN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vyjadrujeme “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schopnosť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“, prekladáme ho ako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vedieť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“. V tomto význame CAN v zápore prekladáme ako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nevedieť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“.</w:t>
      </w:r>
    </w:p>
    <w:p w14:paraId="4699917A" w14:textId="77777777" w:rsidR="00F8217F" w:rsidRPr="00743C26" w:rsidRDefault="00F8217F" w:rsidP="00F323CB">
      <w:pPr>
        <w:numPr>
          <w:ilvl w:val="0"/>
          <w:numId w:val="7"/>
        </w:numPr>
        <w:spacing w:after="0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speak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perfect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English.</w:t>
      </w:r>
    </w:p>
    <w:p w14:paraId="0C6ED754" w14:textId="77777777" w:rsidR="00F8217F" w:rsidRPr="00743C26" w:rsidRDefault="00F8217F" w:rsidP="00F323CB">
      <w:pPr>
        <w:numPr>
          <w:ilvl w:val="0"/>
          <w:numId w:val="7"/>
        </w:numPr>
        <w:spacing w:after="0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swim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13477B79" w14:textId="77777777" w:rsidR="00F8217F" w:rsidRPr="00743C26" w:rsidRDefault="00F8217F" w:rsidP="00F323CB">
      <w:pPr>
        <w:numPr>
          <w:ilvl w:val="0"/>
          <w:numId w:val="7"/>
        </w:numPr>
        <w:spacing w:after="0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John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lift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that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table.</w:t>
      </w:r>
    </w:p>
    <w:p w14:paraId="38588F26" w14:textId="77777777" w:rsidR="00F8217F" w:rsidRPr="00743C26" w:rsidRDefault="00F8217F" w:rsidP="00F8217F">
      <w:pPr>
        <w:spacing w:after="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MÁM MOŽNOSŤ / NEMÁM MOŽNOSŤ</w:t>
      </w:r>
    </w:p>
    <w:p w14:paraId="38787581" w14:textId="77777777" w:rsidR="00F8217F" w:rsidRPr="00743C26" w:rsidRDefault="00F8217F" w:rsidP="00F8217F">
      <w:pPr>
        <w:spacing w:after="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Ak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CAN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vyjadrujeme “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možnosť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“, prekladáme ho ako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mám možnosť / môžem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“. V tomto význame CAN v zápore prekladáme ako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nemôžem / nemám možnosť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“.</w:t>
      </w:r>
    </w:p>
    <w:p w14:paraId="0040A165" w14:textId="77777777" w:rsidR="00F8217F" w:rsidRPr="00743C26" w:rsidRDefault="00F8217F" w:rsidP="00F323CB">
      <w:pPr>
        <w:numPr>
          <w:ilvl w:val="0"/>
          <w:numId w:val="8"/>
        </w:numPr>
        <w:spacing w:after="0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It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get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very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cold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in December.</w:t>
      </w:r>
    </w:p>
    <w:p w14:paraId="4A7C56C3" w14:textId="77777777" w:rsidR="00F8217F" w:rsidRPr="00743C26" w:rsidRDefault="00F8217F" w:rsidP="00F323CB">
      <w:pPr>
        <w:numPr>
          <w:ilvl w:val="0"/>
          <w:numId w:val="8"/>
        </w:numPr>
        <w:spacing w:after="0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give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a lift.</w:t>
      </w:r>
    </w:p>
    <w:p w14:paraId="1F196417" w14:textId="77777777" w:rsidR="00F8217F" w:rsidRPr="00743C26" w:rsidRDefault="00F8217F" w:rsidP="00F8217F">
      <w:pPr>
        <w:spacing w:after="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DOVOLENIE / ZÁKAZ</w:t>
      </w:r>
    </w:p>
    <w:p w14:paraId="2C2181C6" w14:textId="77777777" w:rsidR="00F8217F" w:rsidRPr="00743C26" w:rsidRDefault="00F8217F" w:rsidP="00F8217F">
      <w:pPr>
        <w:spacing w:after="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Ak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CAN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vyjadrujeme “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dovolenie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“, prekladáme ho ako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smieť / mať dovolené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“. V tomto význame CAN v zápore prekladáme ako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nesmieť / nemať dovolené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“.</w:t>
      </w:r>
    </w:p>
    <w:p w14:paraId="1C7C6458" w14:textId="77777777" w:rsidR="00F8217F" w:rsidRPr="00743C26" w:rsidRDefault="00F8217F" w:rsidP="00F323CB">
      <w:pPr>
        <w:numPr>
          <w:ilvl w:val="0"/>
          <w:numId w:val="9"/>
        </w:numPr>
        <w:spacing w:after="0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I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your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bathroom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?</w:t>
      </w:r>
    </w:p>
    <w:p w14:paraId="6B224E85" w14:textId="77777777" w:rsidR="00F8217F" w:rsidRPr="00743C26" w:rsidRDefault="00F8217F" w:rsidP="00F323CB">
      <w:pPr>
        <w:numPr>
          <w:ilvl w:val="0"/>
          <w:numId w:val="9"/>
        </w:numPr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I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some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water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?</w:t>
      </w:r>
    </w:p>
    <w:p w14:paraId="1E2B3A42" w14:textId="77777777" w:rsidR="00F8217F" w:rsidRPr="00743C26" w:rsidRDefault="00F8217F" w:rsidP="00F323CB">
      <w:pPr>
        <w:numPr>
          <w:ilvl w:val="0"/>
          <w:numId w:val="9"/>
        </w:numPr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lastRenderedPageBreak/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cannot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on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holiday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with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me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7B66A5DA" w14:textId="77777777" w:rsidR="00F8217F" w:rsidRPr="00743C26" w:rsidRDefault="00F8217F" w:rsidP="00F8217F">
      <w:pPr>
        <w:spacing w:after="0" w:line="36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CAN sa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nepoužíva vo všetkých časoch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Nedochádza tu k časovaniu tohto modálneho slovesa ako sme na to zvyknutý pri plnovýznamových slovesách. V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niektorých časoch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používame namiesto CAN jeho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opisné tvary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:</w:t>
      </w:r>
      <w:r w:rsidRPr="00743C26">
        <w:rPr>
          <w:rFonts w:ascii="inherit" w:eastAsia="Times New Roman" w:hAnsi="inherit" w:cs="Helvetica"/>
          <w:noProof/>
          <w:color w:val="373737"/>
          <w:sz w:val="23"/>
          <w:szCs w:val="23"/>
          <w:lang w:eastAsia="sk-SK"/>
        </w:rPr>
        <w:drawing>
          <wp:inline distT="0" distB="0" distL="0" distR="0" wp14:anchorId="57C3A2D1" wp14:editId="074A0C36">
            <wp:extent cx="5924550" cy="1943100"/>
            <wp:effectExtent l="0" t="0" r="0" b="0"/>
            <wp:docPr id="1" name="obrázek 56" descr="MODAL-VERB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DAL-VERBS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Ak hovoríme o “</w:t>
      </w:r>
      <w:r w:rsidRPr="00743C26">
        <w:rPr>
          <w:rFonts w:ascii="inherit" w:eastAsia="Times New Roman" w:hAnsi="inherit" w:cs="Helvetica"/>
          <w:b/>
          <w:bCs/>
          <w:color w:val="800080"/>
          <w:sz w:val="23"/>
          <w:szCs w:val="23"/>
          <w:bdr w:val="none" w:sz="0" w:space="0" w:color="auto" w:frame="1"/>
          <w:lang w:eastAsia="sk-SK"/>
        </w:rPr>
        <w:t>SCHOPNOSTIACH / MOŽNOSTIACH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“, v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minulom čase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používame namiesto CAN modálne sloveso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 iných časoch a väzbách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opisný tvar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 ABLE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2BF59F06" w14:textId="77777777" w:rsidR="00F8217F" w:rsidRPr="00743C26" w:rsidRDefault="00F8217F" w:rsidP="00F323CB">
      <w:pPr>
        <w:numPr>
          <w:ilvl w:val="0"/>
          <w:numId w:val="10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I’ve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never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been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able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ski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(=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predprítomný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 čas)</w:t>
      </w:r>
    </w:p>
    <w:p w14:paraId="08E2625B" w14:textId="77777777" w:rsidR="00F8217F" w:rsidRPr="00743C26" w:rsidRDefault="00F8217F" w:rsidP="00F323CB">
      <w:pPr>
        <w:numPr>
          <w:ilvl w:val="0"/>
          <w:numId w:val="10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I’d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love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to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able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ski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(= infinitív)</w:t>
      </w:r>
    </w:p>
    <w:p w14:paraId="6FE3E0DF" w14:textId="77777777" w:rsidR="00F8217F" w:rsidRPr="00743C26" w:rsidRDefault="00F8217F" w:rsidP="00F323CB">
      <w:pPr>
        <w:numPr>
          <w:ilvl w:val="0"/>
          <w:numId w:val="10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Being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able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ski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, I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decided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to 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mountains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(= -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ing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 forma)</w:t>
      </w:r>
    </w:p>
    <w:p w14:paraId="1436C479" w14:textId="77777777" w:rsidR="00F8217F" w:rsidRPr="00743C26" w:rsidRDefault="00F8217F" w:rsidP="00F323CB">
      <w:pPr>
        <w:numPr>
          <w:ilvl w:val="0"/>
          <w:numId w:val="10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will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able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ski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again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soon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(= budúcnosť s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will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141C1A5F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Opisný tvar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 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 ABLE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byť schopný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 nie je v prítomnosti tak bežný.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je vo všeobecnosti pre prítomnosť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oveľa častejšie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BE ABLE TO sa často nachádza v prítomnosti v prípadoch, kedy je schopnosť pre hovoriaceho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prekvapujúca (nečakal by ju)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alebo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zahŕňa zdolanie istých ťažkostí.</w:t>
      </w:r>
    </w:p>
    <w:p w14:paraId="152C5BC5" w14:textId="77777777" w:rsidR="00F8217F" w:rsidRPr="00743C26" w:rsidRDefault="00F8217F" w:rsidP="00F323CB">
      <w:pPr>
        <w:numPr>
          <w:ilvl w:val="1"/>
          <w:numId w:val="11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John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deaf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,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but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he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is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able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sign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language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61C96350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POZOR!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BE ABLE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nasleduje infinitív s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po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CAN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nasleduje infinitív bez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05F3F099" w14:textId="77777777" w:rsidR="00F8217F" w:rsidRPr="00743C26" w:rsidRDefault="00F8217F" w:rsidP="00F323CB">
      <w:pPr>
        <w:numPr>
          <w:ilvl w:val="1"/>
          <w:numId w:val="12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John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deaf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,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but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he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is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able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u w:val="single"/>
          <w:bdr w:val="none" w:sz="0" w:space="0" w:color="auto" w:frame="1"/>
          <w:lang w:eastAsia="sk-SK"/>
        </w:rPr>
        <w:t>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sign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language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(</w:t>
      </w:r>
      <w:r w:rsidRPr="00743C26">
        <w:rPr>
          <w:rFonts w:ascii="inherit" w:eastAsia="Times New Roman" w:hAnsi="inherit" w:cs="Helvetica"/>
          <w:b/>
          <w:bCs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>! NIE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 </w:t>
      </w:r>
      <w:del w:id="2" w:author="Unknown">
        <w:r w:rsidRPr="00743C26">
          <w:rPr>
            <w:rFonts w:ascii="inherit" w:eastAsia="Times New Roman" w:hAnsi="inherit" w:cs="Helvetica"/>
            <w:b/>
            <w:bCs/>
            <w:color w:val="FF0000"/>
            <w:sz w:val="23"/>
            <w:szCs w:val="23"/>
            <w:bdr w:val="none" w:sz="0" w:space="0" w:color="auto" w:frame="1"/>
            <w:lang w:eastAsia="sk-SK"/>
          </w:rPr>
          <w:delText>is able use</w:delText>
        </w:r>
      </w:del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7A61CCB5" w14:textId="77777777" w:rsidR="00F8217F" w:rsidRPr="00F25AD5" w:rsidRDefault="00F8217F" w:rsidP="00F323CB">
      <w:pPr>
        <w:numPr>
          <w:ilvl w:val="1"/>
          <w:numId w:val="12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John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deaf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,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but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he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sign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language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</w:t>
      </w:r>
      <w:r w:rsidRPr="00743C26">
        <w:rPr>
          <w:rFonts w:ascii="inherit" w:eastAsia="Times New Roman" w:hAnsi="inherit" w:cs="Helvetica"/>
          <w:b/>
          <w:bCs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>! NIE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del w:id="3" w:author="Unknown">
        <w:r w:rsidRPr="00743C26">
          <w:rPr>
            <w:rFonts w:ascii="inherit" w:eastAsia="Times New Roman" w:hAnsi="inherit" w:cs="Helvetica"/>
            <w:b/>
            <w:bCs/>
            <w:color w:val="FF0000"/>
            <w:sz w:val="23"/>
            <w:szCs w:val="23"/>
            <w:bdr w:val="none" w:sz="0" w:space="0" w:color="auto" w:frame="1"/>
            <w:lang w:eastAsia="sk-SK"/>
          </w:rPr>
          <w:delText>can to use</w:delText>
        </w:r>
      </w:del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14F745A0" w14:textId="77777777" w:rsidR="00F8217F" w:rsidRPr="00743C26" w:rsidRDefault="00F8217F" w:rsidP="00F323CB">
      <w:pPr>
        <w:numPr>
          <w:ilvl w:val="1"/>
          <w:numId w:val="12"/>
        </w:numPr>
        <w:spacing w:after="0" w:line="36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6D36C6FE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V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minulom čase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používame teda COULD ale aj WAS / WERE ABLE TO. Rozdiel je nasledovný:</w:t>
      </w:r>
    </w:p>
    <w:p w14:paraId="697CDD21" w14:textId="77777777" w:rsidR="00F8217F" w:rsidRPr="00743C26" w:rsidRDefault="00F8217F" w:rsidP="00F323CB">
      <w:pPr>
        <w:numPr>
          <w:ilvl w:val="0"/>
          <w:numId w:val="13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Ak hovoríme 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všeobecných schopnostiach (opakovaných)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, ktorými sme v minulosti disponovali, môžeme použiť ako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, tak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WAS / WERE ABLE TO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.</w:t>
      </w:r>
    </w:p>
    <w:p w14:paraId="763C39B0" w14:textId="77777777" w:rsidR="00F8217F" w:rsidRPr="00743C26" w:rsidRDefault="00F8217F" w:rsidP="00F323CB">
      <w:pPr>
        <w:numPr>
          <w:ilvl w:val="0"/>
          <w:numId w:val="14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Ak hovoríme 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schopnostiach v konkrétnej situácii (jednorazových)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, používame iba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WAS / WERE ABLE TO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(prípadne môžeme použiť iný lexikálny prostriedok napr.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MANAGE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). Nikdy nie </w:t>
      </w:r>
      <w:del w:id="4" w:author="Unknown">
        <w:r w:rsidRPr="00743C26">
          <w:rPr>
            <w:rFonts w:ascii="inherit" w:eastAsia="Times New Roman" w:hAnsi="inherit" w:cs="Helvetica"/>
            <w:b/>
            <w:bCs/>
            <w:color w:val="FF0000"/>
            <w:sz w:val="23"/>
            <w:szCs w:val="23"/>
            <w:bdr w:val="none" w:sz="0" w:space="0" w:color="auto" w:frame="1"/>
            <w:lang w:eastAsia="sk-SK"/>
          </w:rPr>
          <w:delText>COULD</w:delText>
        </w:r>
      </w:del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7F7E1B0E" w14:textId="77777777" w:rsidR="00F8217F" w:rsidRPr="00743C26" w:rsidRDefault="00F8217F" w:rsidP="00F323CB">
      <w:pPr>
        <w:numPr>
          <w:ilvl w:val="0"/>
          <w:numId w:val="15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V 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u w:val="single"/>
          <w:bdr w:val="none" w:sz="0" w:space="0" w:color="auto" w:frame="1"/>
          <w:lang w:eastAsia="sk-SK"/>
        </w:rPr>
        <w:t>zápore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 používame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COULDN’T, WASN’T / WEREN’T ABLE TO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 v akejkoľvek situácií.</w:t>
      </w:r>
    </w:p>
    <w:p w14:paraId="23E0EDAF" w14:textId="77777777" w:rsidR="00F8217F" w:rsidRPr="00743C26" w:rsidRDefault="00F8217F" w:rsidP="00F323CB">
      <w:pPr>
        <w:numPr>
          <w:ilvl w:val="1"/>
          <w:numId w:val="16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lastRenderedPageBreak/>
        <w:t>When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he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was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seven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, he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swim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. =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When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he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was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seven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, he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was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able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swim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 Keď mal sedem,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vedel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plávať.</w:t>
      </w:r>
    </w:p>
    <w:p w14:paraId="070B2752" w14:textId="77777777" w:rsidR="00F8217F" w:rsidRPr="00743C26" w:rsidRDefault="00F8217F" w:rsidP="00F323CB">
      <w:pPr>
        <w:numPr>
          <w:ilvl w:val="1"/>
          <w:numId w:val="16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John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was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able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swim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across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river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 John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dokázal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preplávať rieku.</w:t>
      </w:r>
    </w:p>
    <w:p w14:paraId="51F038F9" w14:textId="77777777" w:rsidR="00F8217F" w:rsidRPr="00743C26" w:rsidRDefault="00F8217F" w:rsidP="00F323CB">
      <w:pPr>
        <w:numPr>
          <w:ilvl w:val="1"/>
          <w:numId w:val="16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Peter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ski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07C68D8A" w14:textId="77777777" w:rsidR="00F8217F" w:rsidRPr="00743C26" w:rsidRDefault="00F8217F" w:rsidP="00F8217F">
      <w:pPr>
        <w:spacing w:after="39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67309BE1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Ak hovoríme o “</w:t>
      </w:r>
      <w:r w:rsidRPr="00743C26">
        <w:rPr>
          <w:rFonts w:ascii="inherit" w:eastAsia="Times New Roman" w:hAnsi="inherit" w:cs="Helvetica"/>
          <w:b/>
          <w:bCs/>
          <w:color w:val="800080"/>
          <w:sz w:val="23"/>
          <w:szCs w:val="23"/>
          <w:u w:val="single"/>
          <w:bdr w:val="none" w:sz="0" w:space="0" w:color="auto" w:frame="1"/>
          <w:lang w:eastAsia="sk-SK"/>
        </w:rPr>
        <w:t>POVOLENIACH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“, 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v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minulom čase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používame namiesto CAN modálne sloveso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COULD,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v iných časoch ako v prítomnosti </w:t>
      </w:r>
      <w:r w:rsidRPr="00F8217F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namiesto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 </w:t>
      </w:r>
      <w:r w:rsidRPr="00F8217F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BE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 ABLE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používame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 ALLOWED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(mať dovolené).</w:t>
      </w:r>
    </w:p>
    <w:p w14:paraId="4ED90225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V </w:t>
      </w:r>
      <w:r w:rsidRPr="00743C26">
        <w:rPr>
          <w:rFonts w:ascii="inherit" w:eastAsia="Times New Roman" w:hAnsi="inherit" w:cs="Helvetica"/>
          <w:b/>
          <w:bCs/>
          <w:color w:val="373737"/>
          <w:sz w:val="23"/>
          <w:szCs w:val="23"/>
          <w:bdr w:val="none" w:sz="0" w:space="0" w:color="auto" w:frame="1"/>
          <w:lang w:eastAsia="sk-SK"/>
        </w:rPr>
        <w:t>minulom čase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 používame teda COULD ale aj WAS / WERE ALLOWED. Rozdiel je nasledovný:</w:t>
      </w:r>
    </w:p>
    <w:p w14:paraId="7634257F" w14:textId="77777777" w:rsidR="00F8217F" w:rsidRPr="00743C26" w:rsidRDefault="00F8217F" w:rsidP="00F323CB">
      <w:pPr>
        <w:numPr>
          <w:ilvl w:val="0"/>
          <w:numId w:val="17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Ak hovoríme 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všeobecných dovoleniach / povoleniach (opakovaných)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, ktorými sme v minulosti disponovali, môžeme použiť ako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, tak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WAS / WERE ALLOWED TO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.</w:t>
      </w:r>
    </w:p>
    <w:p w14:paraId="498F7418" w14:textId="77777777" w:rsidR="00F8217F" w:rsidRPr="00743C26" w:rsidRDefault="00F8217F" w:rsidP="00F323CB">
      <w:pPr>
        <w:numPr>
          <w:ilvl w:val="0"/>
          <w:numId w:val="18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Ak hovoríme 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dovoleniach / povoleniach v konkrétnej situácii (jednorazových)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používame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iba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WAS / WERE ALLOWED TO</w:t>
      </w:r>
      <w:r w:rsidR="007F5D42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. </w:t>
      </w:r>
    </w:p>
    <w:p w14:paraId="1F659968" w14:textId="77777777" w:rsidR="00F8217F" w:rsidRPr="00743C26" w:rsidRDefault="00F8217F" w:rsidP="00F323CB">
      <w:pPr>
        <w:numPr>
          <w:ilvl w:val="0"/>
          <w:numId w:val="19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V 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u w:val="single"/>
          <w:bdr w:val="none" w:sz="0" w:space="0" w:color="auto" w:frame="1"/>
          <w:lang w:eastAsia="sk-SK"/>
        </w:rPr>
        <w:t>zápore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 používame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COULDN’T, WASN’T / WEREN’T ALLOWED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TO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v akejkoľvek situácií.</w:t>
      </w:r>
    </w:p>
    <w:p w14:paraId="17BAF8B6" w14:textId="77777777" w:rsidR="00F8217F" w:rsidRPr="00743C26" w:rsidRDefault="00F8217F" w:rsidP="00F323CB">
      <w:pPr>
        <w:numPr>
          <w:ilvl w:val="1"/>
          <w:numId w:val="20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When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I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was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young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, 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pubbing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 =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When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I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was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young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, I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was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allowed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go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pubbing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- Keď som bol mladý, mal som dovolené chodiť po krčmách.</w:t>
      </w:r>
    </w:p>
    <w:p w14:paraId="7AE40DFE" w14:textId="77777777" w:rsidR="00F8217F" w:rsidRPr="00743C26" w:rsidRDefault="00F8217F" w:rsidP="00F323CB">
      <w:pPr>
        <w:numPr>
          <w:ilvl w:val="1"/>
          <w:numId w:val="20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was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allowed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pub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last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night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- Včera v noci som smel ísť do krčmy.</w:t>
      </w:r>
    </w:p>
    <w:p w14:paraId="19F9CC1A" w14:textId="77777777" w:rsidR="00F8217F" w:rsidRPr="00743C26" w:rsidRDefault="00F8217F" w:rsidP="00F323CB">
      <w:pPr>
        <w:numPr>
          <w:ilvl w:val="1"/>
          <w:numId w:val="20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Peter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pubbing</w:t>
      </w:r>
      <w:proofErr w:type="spellEnd"/>
    </w:p>
    <w:p w14:paraId="1F17BA9E" w14:textId="77777777" w:rsidR="00F8217F" w:rsidRPr="00743C26" w:rsidRDefault="00F8217F" w:rsidP="00F8217F">
      <w:pPr>
        <w:spacing w:after="39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6C5F0993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Sloveso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CAN / COULD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používame rovnako pre vyjadrenie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zdvorilej žiadosti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COULD je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zdvorilejšie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ako CAN.</w:t>
      </w:r>
    </w:p>
    <w:p w14:paraId="14FF45DD" w14:textId="77777777" w:rsidR="00F8217F" w:rsidRPr="00743C26" w:rsidRDefault="00F8217F" w:rsidP="00F323CB">
      <w:pPr>
        <w:numPr>
          <w:ilvl w:val="0"/>
          <w:numId w:val="21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help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me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?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Môžeš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mi pomôcť?</w:t>
      </w:r>
    </w:p>
    <w:p w14:paraId="2027F3B2" w14:textId="77777777" w:rsidR="00F8217F" w:rsidRPr="00743C26" w:rsidRDefault="00F8217F" w:rsidP="00F323CB">
      <w:pPr>
        <w:numPr>
          <w:ilvl w:val="0"/>
          <w:numId w:val="21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explain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to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me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?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Mohol by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si mi to vysvetliť.</w:t>
      </w:r>
    </w:p>
    <w:p w14:paraId="37BCC749" w14:textId="77777777" w:rsidR="00F8217F" w:rsidRPr="00743C26" w:rsidRDefault="00F323CB" w:rsidP="00F8217F">
      <w:pPr>
        <w:spacing w:after="39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pict w14:anchorId="3EC336C1">
          <v:rect id="_x0000_i1027" style="width:0;height:.75pt" o:hralign="center" o:hrstd="t" o:hr="t" fillcolor="#a0a0a0" stroked="f"/>
        </w:pict>
      </w:r>
    </w:p>
    <w:p w14:paraId="60360A44" w14:textId="77777777" w:rsidR="00F8217F" w:rsidRDefault="00F8217F" w:rsidP="00F8217F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CC99"/>
          <w:lang w:eastAsia="sk-SK"/>
        </w:rPr>
      </w:pPr>
    </w:p>
    <w:p w14:paraId="1434CF3D" w14:textId="77777777" w:rsidR="00F8217F" w:rsidRDefault="00F8217F" w:rsidP="00F8217F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CC99"/>
          <w:lang w:eastAsia="sk-SK"/>
        </w:rPr>
      </w:pPr>
    </w:p>
    <w:p w14:paraId="48FF064A" w14:textId="77777777" w:rsidR="00F8217F" w:rsidRDefault="00F8217F" w:rsidP="00F8217F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CC99"/>
          <w:lang w:eastAsia="sk-SK"/>
        </w:rPr>
      </w:pPr>
    </w:p>
    <w:p w14:paraId="7AA12862" w14:textId="77777777" w:rsidR="00F8217F" w:rsidRDefault="00F8217F" w:rsidP="00F8217F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CC99"/>
          <w:lang w:eastAsia="sk-SK"/>
        </w:rPr>
      </w:pPr>
    </w:p>
    <w:p w14:paraId="13974033" w14:textId="77777777" w:rsidR="00F8217F" w:rsidRPr="00743C26" w:rsidRDefault="00F8217F" w:rsidP="00F8217F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CC99"/>
          <w:lang w:eastAsia="sk-SK"/>
        </w:rPr>
        <w:t>MUST</w:t>
      </w:r>
    </w:p>
    <w:p w14:paraId="2C869D1A" w14:textId="77777777" w:rsidR="00F8217F" w:rsidRPr="00743C26" w:rsidRDefault="00F8217F" w:rsidP="00F8217F">
      <w:pPr>
        <w:spacing w:after="0" w:line="24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POVINNOSŤ / ROZKAZ</w:t>
      </w:r>
    </w:p>
    <w:p w14:paraId="4345A73E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lastRenderedPageBreak/>
        <w:t>Jedno z použití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je vtedy, ak hovoríme o tom, že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je viac než potrebné, aby došlo k odohraniu deja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Niekto teda niečo musí urobiť. MUST teda vyjadruje rozkaz povinnosť. Prekladáme ho ako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musieť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“.</w:t>
      </w:r>
    </w:p>
    <w:p w14:paraId="622DC339" w14:textId="77777777" w:rsidR="00F8217F" w:rsidRPr="00743C26" w:rsidRDefault="00F8217F" w:rsidP="00F323CB">
      <w:pPr>
        <w:numPr>
          <w:ilvl w:val="0"/>
          <w:numId w:val="22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show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go on.</w:t>
      </w:r>
    </w:p>
    <w:p w14:paraId="10A74969" w14:textId="77777777" w:rsidR="00F8217F" w:rsidRPr="00743C26" w:rsidRDefault="00F8217F" w:rsidP="00F323CB">
      <w:pPr>
        <w:numPr>
          <w:ilvl w:val="0"/>
          <w:numId w:val="22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home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7CB8039A" w14:textId="77777777" w:rsidR="00F8217F" w:rsidRPr="00743C26" w:rsidRDefault="00F8217F" w:rsidP="00F8217F">
      <w:pPr>
        <w:spacing w:after="39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Ak chceme dať niekomu dôraznejšiu radu vo forme odporúčanie, môžeme použiť rovnako MUST.</w:t>
      </w:r>
    </w:p>
    <w:p w14:paraId="3A6F2F92" w14:textId="77777777" w:rsidR="00F8217F" w:rsidRPr="00743C26" w:rsidRDefault="00F8217F" w:rsidP="00F323CB">
      <w:pPr>
        <w:numPr>
          <w:ilvl w:val="0"/>
          <w:numId w:val="23"/>
        </w:numPr>
        <w:spacing w:after="0" w:line="24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visit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London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,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it’s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terrific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!</w:t>
      </w:r>
    </w:p>
    <w:p w14:paraId="5680BAFF" w14:textId="77777777" w:rsidR="00F8217F" w:rsidRDefault="00F8217F" w:rsidP="00F8217F">
      <w:pPr>
        <w:spacing w:after="0" w:line="240" w:lineRule="auto"/>
        <w:textAlignment w:val="baseline"/>
        <w:rPr>
          <w:rFonts w:ascii="inherit" w:eastAsia="Times New Roman" w:hAnsi="inherit" w:cs="Helvetica"/>
          <w:noProof/>
          <w:color w:val="373737"/>
          <w:sz w:val="23"/>
          <w:szCs w:val="23"/>
          <w:lang w:eastAsia="sk-SK"/>
        </w:rPr>
      </w:pPr>
    </w:p>
    <w:p w14:paraId="2392A301" w14:textId="77777777" w:rsidR="00F8217F" w:rsidRPr="00743C26" w:rsidRDefault="00F8217F" w:rsidP="00F8217F">
      <w:pPr>
        <w:spacing w:after="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používame hlavne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pre prítomnosť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Niekedy ho môžeme použiť i pre vyjadrenie budúcnosti (a to hlavne s časovým určením).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V iných časoch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používame opis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HAVE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(musieť).</w:t>
      </w:r>
    </w:p>
    <w:p w14:paraId="4B841316" w14:textId="77777777" w:rsidR="00F8217F" w:rsidRPr="00743C26" w:rsidRDefault="00F8217F" w:rsidP="00F323CB">
      <w:pPr>
        <w:numPr>
          <w:ilvl w:val="0"/>
          <w:numId w:val="24"/>
        </w:numPr>
        <w:spacing w:after="0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had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do my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homework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last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night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24DD15E6" w14:textId="77777777" w:rsidR="00F8217F" w:rsidRPr="00743C26" w:rsidRDefault="00F8217F" w:rsidP="00F323CB">
      <w:pPr>
        <w:numPr>
          <w:ilvl w:val="0"/>
          <w:numId w:val="24"/>
        </w:numPr>
        <w:spacing w:after="0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will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be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more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patient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509DE967" w14:textId="77777777" w:rsidR="00F8217F" w:rsidRPr="00743C26" w:rsidRDefault="00F8217F" w:rsidP="00F8217F">
      <w:pPr>
        <w:spacing w:after="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V prítomnosti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môžeme použiť MUST, ale aj HAVE TO na vyjadrenie príkazu. Rozdiel je nasledovný:</w:t>
      </w:r>
    </w:p>
    <w:p w14:paraId="550FEDE2" w14:textId="77777777" w:rsidR="00F8217F" w:rsidRPr="00743C26" w:rsidRDefault="00F8217F" w:rsidP="00F323CB">
      <w:pPr>
        <w:numPr>
          <w:ilvl w:val="0"/>
          <w:numId w:val="25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povinnosť vytvára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(povinnosť vychádza od hovoriaceho, ktorý má oprávnenie príkaz udeliť)</w:t>
      </w:r>
    </w:p>
    <w:p w14:paraId="5F25CC4B" w14:textId="77777777" w:rsidR="00F8217F" w:rsidRPr="00743C26" w:rsidRDefault="00F8217F" w:rsidP="00F323CB">
      <w:pPr>
        <w:numPr>
          <w:ilvl w:val="0"/>
          <w:numId w:val="25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HAVE TO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povinnosť iba konštatuje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(povinnosť prichádza z vonkajšieho prostredia a nariaďuje niekomu, aby niečo vykonal)</w:t>
      </w:r>
    </w:p>
    <w:p w14:paraId="481B473E" w14:textId="77777777" w:rsidR="00F8217F" w:rsidRPr="00743C26" w:rsidRDefault="00F8217F" w:rsidP="00F323CB">
      <w:pPr>
        <w:numPr>
          <w:ilvl w:val="1"/>
          <w:numId w:val="26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phone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her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(=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hovoriaci si to sám prikazuje (= hovoriaci sa rozhodne, že niečo je nevyhnutné)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/ príkaz vychádza od hovoriaceho / jemu samému o to ide)</w:t>
      </w:r>
    </w:p>
    <w:p w14:paraId="5988E1E0" w14:textId="77777777" w:rsidR="00F8217F" w:rsidRPr="00F25AD5" w:rsidRDefault="00F8217F" w:rsidP="00F323CB">
      <w:pPr>
        <w:numPr>
          <w:ilvl w:val="1"/>
          <w:numId w:val="27"/>
        </w:numPr>
        <w:spacing w:after="0" w:line="36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phone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her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(=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hovoriaci príkaz konštatuje (= niekto iný ako hovoriaci rozhodne, že je to dôležité, aby dej prebehol)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/ príkaz prichádza z vonku / konštatuje to, čo mu bolo prikázané)</w:t>
      </w:r>
    </w:p>
    <w:p w14:paraId="734E2BBC" w14:textId="77777777" w:rsidR="00F8217F" w:rsidRPr="00F25AD5" w:rsidRDefault="00F8217F" w:rsidP="00F8217F">
      <w:p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18F0B194" w14:textId="77777777" w:rsidR="00F8217F" w:rsidRPr="00743C26" w:rsidRDefault="00F8217F" w:rsidP="00F323CB">
      <w:pPr>
        <w:numPr>
          <w:ilvl w:val="1"/>
          <w:numId w:val="28"/>
        </w:numPr>
        <w:spacing w:after="0" w:line="24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do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(= ja ti to prikazujem)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br/>
      </w:r>
    </w:p>
    <w:p w14:paraId="64D92BFE" w14:textId="77777777" w:rsidR="00F8217F" w:rsidRPr="00F25AD5" w:rsidRDefault="00F8217F" w:rsidP="00F323CB">
      <w:pPr>
        <w:numPr>
          <w:ilvl w:val="1"/>
          <w:numId w:val="29"/>
        </w:numPr>
        <w:spacing w:after="0" w:line="24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do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(= je to pravidlo, predpis, nariadenia)</w:t>
      </w:r>
    </w:p>
    <w:p w14:paraId="7A799612" w14:textId="77777777" w:rsidR="00F8217F" w:rsidRPr="00743C26" w:rsidRDefault="00F8217F" w:rsidP="00F323CB">
      <w:pPr>
        <w:numPr>
          <w:ilvl w:val="1"/>
          <w:numId w:val="29"/>
        </w:numPr>
        <w:spacing w:after="0" w:line="24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257F38D6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MUST </w:t>
      </w:r>
      <w:proofErr w:type="spellStart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vs</w:t>
      </w:r>
      <w:proofErr w:type="spellEnd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HAVE TO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 otázkach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v prítomnosti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:</w:t>
      </w:r>
    </w:p>
    <w:p w14:paraId="1CB42CCE" w14:textId="77777777" w:rsidR="00F8217F" w:rsidRPr="00743C26" w:rsidRDefault="00F8217F" w:rsidP="00F323CB">
      <w:pPr>
        <w:numPr>
          <w:ilvl w:val="0"/>
          <w:numId w:val="30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I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try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on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?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(=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Trváš na tom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aby som to vyskúšal?) = MUST v otázkach prítomnosti používame predovšetkým vtedy, ak sa pýtame na to,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čo si poslucháč myslí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že je nevyhnutné.</w:t>
      </w:r>
    </w:p>
    <w:p w14:paraId="4727A41E" w14:textId="77777777" w:rsidR="00F8217F" w:rsidRPr="00F25AD5" w:rsidRDefault="00F8217F" w:rsidP="00F323CB">
      <w:pPr>
        <w:numPr>
          <w:ilvl w:val="0"/>
          <w:numId w:val="30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Do I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try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on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?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(=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Je to skutočne nutné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aby som to vyskúšal?)</w:t>
      </w:r>
    </w:p>
    <w:p w14:paraId="56CFDF19" w14:textId="77777777" w:rsidR="00F8217F" w:rsidRPr="00743C26" w:rsidRDefault="00F8217F" w:rsidP="00F323CB">
      <w:pPr>
        <w:numPr>
          <w:ilvl w:val="0"/>
          <w:numId w:val="30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7FAEB7DE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HAVE GOT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má rovnaký význam ako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HAVE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a používa sa predovšetkým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v neformálnej angličtine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6CD0AE2A" w14:textId="77777777" w:rsidR="00F8217F" w:rsidRPr="00743C26" w:rsidRDefault="00F8217F" w:rsidP="00F323CB">
      <w:pPr>
        <w:numPr>
          <w:ilvl w:val="0"/>
          <w:numId w:val="31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‘ve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got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 (= </w:t>
      </w:r>
      <w:proofErr w:type="spellStart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informal</w:t>
      </w:r>
      <w:proofErr w:type="spellEnd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1CB67E77" w14:textId="77777777" w:rsidR="00F8217F" w:rsidRPr="00743C26" w:rsidRDefault="00F8217F" w:rsidP="00F323CB">
      <w:pPr>
        <w:numPr>
          <w:ilvl w:val="0"/>
          <w:numId w:val="31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 (= </w:t>
      </w:r>
      <w:proofErr w:type="spellStart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formal</w:t>
      </w:r>
      <w:proofErr w:type="spellEnd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 / </w:t>
      </w:r>
      <w:proofErr w:type="spellStart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informal</w:t>
      </w:r>
      <w:proofErr w:type="spellEnd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201E62CA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lastRenderedPageBreak/>
        <w:t>V iných časoch ako v prítomnom zvykneme používať iba samotné HAVE TO (nie HAVE GOT TO).</w:t>
      </w:r>
    </w:p>
    <w:p w14:paraId="48C0A4C4" w14:textId="77777777" w:rsidR="00F8217F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ZÁPOR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od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(musieť)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v prítomnosti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, teda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nemusieť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”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nie je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MUSTN’T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ale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NOT HAVE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(prípadne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+ sloveso (bez TO)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alebo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don’t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+ sloveso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). </w:t>
      </w:r>
    </w:p>
    <w:p w14:paraId="217DD4B0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MUSTN’T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znamená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nesmieť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” a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NIE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“</w:t>
      </w:r>
      <w:del w:id="5" w:author="Unknown">
        <w:r w:rsidRPr="00743C26">
          <w:rPr>
            <w:rFonts w:ascii="inherit" w:eastAsia="Times New Roman" w:hAnsi="inherit" w:cs="Helvetica"/>
            <w:b/>
            <w:bCs/>
            <w:color w:val="FF0000"/>
            <w:sz w:val="23"/>
            <w:szCs w:val="23"/>
            <w:bdr w:val="none" w:sz="0" w:space="0" w:color="auto" w:frame="1"/>
            <w:lang w:eastAsia="sk-SK"/>
          </w:rPr>
          <w:delText>nemusieť</w:delText>
        </w:r>
      </w:del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“!!!.</w:t>
      </w:r>
    </w:p>
    <w:p w14:paraId="73552379" w14:textId="77777777" w:rsidR="00F8217F" w:rsidRPr="00743C26" w:rsidRDefault="00F8217F" w:rsidP="00F323CB">
      <w:pPr>
        <w:numPr>
          <w:ilvl w:val="0"/>
          <w:numId w:val="32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 Ja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musím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ísť.</w:t>
      </w:r>
    </w:p>
    <w:p w14:paraId="243EDA5C" w14:textId="77777777" w:rsidR="00F8217F" w:rsidRPr="00743C26" w:rsidRDefault="00F8217F" w:rsidP="00F323CB">
      <w:pPr>
        <w:numPr>
          <w:ilvl w:val="0"/>
          <w:numId w:val="32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- Ja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musím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ísť.</w:t>
      </w:r>
    </w:p>
    <w:p w14:paraId="1A4BC993" w14:textId="77777777" w:rsidR="00F8217F" w:rsidRPr="00743C26" w:rsidRDefault="00F8217F" w:rsidP="00F323CB">
      <w:pPr>
        <w:numPr>
          <w:ilvl w:val="0"/>
          <w:numId w:val="32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don’t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 Ja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nemusím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ísť.</w:t>
      </w:r>
    </w:p>
    <w:p w14:paraId="6880D12F" w14:textId="77777777" w:rsidR="00F8217F" w:rsidRPr="00743C26" w:rsidRDefault="00F8217F" w:rsidP="00F323CB">
      <w:pPr>
        <w:numPr>
          <w:ilvl w:val="0"/>
          <w:numId w:val="32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 Ja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nemusím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ísť.</w:t>
      </w:r>
    </w:p>
    <w:p w14:paraId="30E5EE89" w14:textId="77777777" w:rsidR="00F8217F" w:rsidRPr="00743C26" w:rsidRDefault="00F8217F" w:rsidP="00F323CB">
      <w:pPr>
        <w:numPr>
          <w:ilvl w:val="0"/>
          <w:numId w:val="32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don’t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u w:val="single"/>
          <w:bdr w:val="none" w:sz="0" w:space="0" w:color="auto" w:frame="1"/>
          <w:lang w:eastAsia="sk-SK"/>
        </w:rPr>
        <w:t>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 Ja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nemusím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ísť.</w:t>
      </w:r>
    </w:p>
    <w:p w14:paraId="7FFCDE46" w14:textId="77777777" w:rsidR="00F8217F" w:rsidRPr="00743C26" w:rsidRDefault="00F8217F" w:rsidP="00F323CB">
      <w:pPr>
        <w:numPr>
          <w:ilvl w:val="0"/>
          <w:numId w:val="32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Ja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nesmiem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ísť.</w:t>
      </w:r>
    </w:p>
    <w:p w14:paraId="22E821D6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POZOR! NESMIEŤ (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mustn’t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)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sa nerovná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NEMUSIEŤ (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not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 to /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needn’t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 /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don’t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 to).</w:t>
      </w:r>
    </w:p>
    <w:p w14:paraId="3E66D2B4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POZOR!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Pomocou MUST vyjadrujeme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silnú povinnosť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a niekedy jeho použitie môže vyznieť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nezdvorilo, nevhodne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Namiesto MUST sa preto často používa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SHOULD / OUGHT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kedy sa vyjadrenie povinnosti stáva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menej dôrazné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než to s MUST.</w:t>
      </w:r>
    </w:p>
    <w:p w14:paraId="09AE1391" w14:textId="77777777" w:rsidR="00F8217F" w:rsidRPr="00743C26" w:rsidRDefault="00F8217F" w:rsidP="00F8217F">
      <w:pPr>
        <w:spacing w:after="39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Povinnosť môžeme vyjadriť aj pomocou iných lexikálnych prostriedkov:</w:t>
      </w:r>
    </w:p>
    <w:p w14:paraId="763162C9" w14:textId="77777777" w:rsidR="00F8217F" w:rsidRPr="00743C26" w:rsidRDefault="00F8217F" w:rsidP="00F323CB">
      <w:pPr>
        <w:numPr>
          <w:ilvl w:val="0"/>
          <w:numId w:val="33"/>
        </w:numPr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BE OBLIGED TO DO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sth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(= mať povinnosť urobiť niečo)</w:t>
      </w:r>
    </w:p>
    <w:p w14:paraId="5FA7B34D" w14:textId="77777777" w:rsidR="00F8217F" w:rsidRPr="00743C26" w:rsidRDefault="00F8217F" w:rsidP="00F323CB">
      <w:pPr>
        <w:numPr>
          <w:ilvl w:val="0"/>
          <w:numId w:val="33"/>
        </w:numPr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BE OBLIGATED TO DO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sth</w:t>
      </w:r>
      <w:proofErr w:type="spellEnd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(typické pre americkú angličtinu) (= byť povinný niečo urobiť)</w:t>
      </w:r>
    </w:p>
    <w:p w14:paraId="3F967B99" w14:textId="77777777" w:rsidR="00F8217F" w:rsidRPr="00743C26" w:rsidRDefault="00F8217F" w:rsidP="00F323CB">
      <w:pPr>
        <w:numPr>
          <w:ilvl w:val="0"/>
          <w:numId w:val="33"/>
        </w:numPr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BE LIABLE TO DO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sth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(typické pre právnické texty)</w:t>
      </w:r>
    </w:p>
    <w:p w14:paraId="0B106245" w14:textId="77777777" w:rsidR="00F8217F" w:rsidRPr="00743C26" w:rsidRDefault="00F323CB" w:rsidP="00F8217F">
      <w:pPr>
        <w:spacing w:after="39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pict w14:anchorId="62185A5C">
          <v:rect id="_x0000_i1028" style="width:0;height:.75pt" o:hralign="center" o:hrstd="t" o:hr="t" fillcolor="#a0a0a0" stroked="f"/>
        </w:pict>
      </w:r>
    </w:p>
    <w:p w14:paraId="0E96A1B3" w14:textId="77777777" w:rsidR="00F8217F" w:rsidRPr="00743C26" w:rsidRDefault="00F8217F" w:rsidP="00F8217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CC99"/>
          <w:lang w:eastAsia="sk-SK"/>
        </w:rPr>
        <w:t>MUSTN’T</w:t>
      </w:r>
    </w:p>
    <w:p w14:paraId="43C5FF15" w14:textId="77777777" w:rsidR="00F8217F" w:rsidRPr="00743C26" w:rsidRDefault="00F8217F" w:rsidP="00F8217F">
      <w:pPr>
        <w:spacing w:after="0" w:line="240" w:lineRule="auto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ZÁKAZ</w:t>
      </w:r>
    </w:p>
    <w:p w14:paraId="1DD7A52B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MUSTN’T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 používame v </w:t>
      </w:r>
      <w:proofErr w:type="spellStart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situáciach</w:t>
      </w:r>
      <w:proofErr w:type="spellEnd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kedy chceme povedať, že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niekto má zákaz niečo urobiť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Prekladáme ho teda ako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nesmieť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“.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 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MUSTN’T ≠ zápor od MUST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Modálne sloveso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prekladáme ako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musieť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” a jeho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zápor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je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nemusieť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” (vyjadrený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to /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needn’t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/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don’t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). Avšak,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MUSTN’T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znamená “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nesmieť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“.</w:t>
      </w:r>
    </w:p>
    <w:p w14:paraId="74E8229B" w14:textId="77777777" w:rsidR="00F8217F" w:rsidRPr="00743C26" w:rsidRDefault="00F8217F" w:rsidP="00F323CB">
      <w:pPr>
        <w:numPr>
          <w:ilvl w:val="0"/>
          <w:numId w:val="34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I’m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sorry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, 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allow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to 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inside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08849929" w14:textId="77777777" w:rsidR="00F8217F" w:rsidRPr="00743C26" w:rsidRDefault="00F8217F" w:rsidP="00F323CB">
      <w:pPr>
        <w:numPr>
          <w:ilvl w:val="0"/>
          <w:numId w:val="34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do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61F46F51" w14:textId="77777777" w:rsidR="00F8217F" w:rsidRPr="00743C26" w:rsidRDefault="00F8217F" w:rsidP="00F323CB">
      <w:pPr>
        <w:numPr>
          <w:ilvl w:val="0"/>
          <w:numId w:val="34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drive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over 30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mph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 xml:space="preserve"> (= </w:t>
      </w:r>
      <w:proofErr w:type="spellStart"/>
      <w:r w:rsidRPr="00743C26">
        <w:rPr>
          <w:rFonts w:ascii="inherit" w:eastAsia="Times New Roman" w:hAnsi="inherit" w:cs="Helvetica"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>It’s</w:t>
      </w:r>
      <w:proofErr w:type="spellEnd"/>
      <w:r w:rsidRPr="00743C26">
        <w:rPr>
          <w:rFonts w:ascii="inherit" w:eastAsia="Times New Roman" w:hAnsi="inherit" w:cs="Helvetica"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>against</w:t>
      </w:r>
      <w:proofErr w:type="spellEnd"/>
      <w:r w:rsidRPr="00743C26">
        <w:rPr>
          <w:rFonts w:ascii="inherit" w:eastAsia="Times New Roman" w:hAnsi="inherit" w:cs="Helvetica"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>law</w:t>
      </w:r>
      <w:proofErr w:type="spellEnd"/>
      <w:r w:rsidRPr="00743C26">
        <w:rPr>
          <w:rFonts w:ascii="inherit" w:eastAsia="Times New Roman" w:hAnsi="inherit" w:cs="Helvetica"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>.)</w:t>
      </w:r>
    </w:p>
    <w:p w14:paraId="795F63D1" w14:textId="77777777" w:rsidR="00F8217F" w:rsidRPr="00743C26" w:rsidRDefault="00F8217F" w:rsidP="00F8217F">
      <w:pPr>
        <w:spacing w:after="39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5B85509F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V minulom čase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MUSTN’T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nepoužívame a namiesto neho nepoužívame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COULDN’T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v iných časoch používame opis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 (NOT) ALLOWED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</w:t>
      </w:r>
      <w:r w:rsidRPr="00743C26"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nemať dovolené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).</w:t>
      </w:r>
    </w:p>
    <w:p w14:paraId="2472BBCE" w14:textId="77777777" w:rsidR="00F8217F" w:rsidRPr="00743C26" w:rsidRDefault="00F8217F" w:rsidP="00F323CB">
      <w:pPr>
        <w:numPr>
          <w:ilvl w:val="0"/>
          <w:numId w:val="35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lastRenderedPageBreak/>
        <w:t>I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to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party.</w:t>
      </w:r>
    </w:p>
    <w:p w14:paraId="609B91B8" w14:textId="77777777" w:rsidR="00F8217F" w:rsidRPr="00743C26" w:rsidRDefault="00F8217F" w:rsidP="00F323CB">
      <w:pPr>
        <w:numPr>
          <w:ilvl w:val="0"/>
          <w:numId w:val="35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weren’t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allowed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take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a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photo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of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his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house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4B322F69" w14:textId="77777777" w:rsidR="00F8217F" w:rsidRPr="00743C26" w:rsidRDefault="00F8217F" w:rsidP="00F323CB">
      <w:pPr>
        <w:numPr>
          <w:ilvl w:val="0"/>
          <w:numId w:val="35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I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never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been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allowed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go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party.</w:t>
      </w:r>
    </w:p>
    <w:p w14:paraId="5F51BABD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V niektorých situáciách môže vyznieť MUSTN’T ako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príliš striktné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preto ak hovoríme o nejakej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vonkajšej autorite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ktorá zákaz vytvára, môžeme použiť iné modálne slovesá / iné lexikálne prostriedky. Napr. v nasledujúcich situáciách by MUST mohlo vetu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príliš zosilnieť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:</w:t>
      </w:r>
    </w:p>
    <w:p w14:paraId="5D75DE91" w14:textId="77777777" w:rsidR="00F8217F" w:rsidRPr="00743C26" w:rsidRDefault="00F8217F" w:rsidP="00F323CB">
      <w:pPr>
        <w:numPr>
          <w:ilvl w:val="0"/>
          <w:numId w:val="36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your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calculator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0DE84ED3" w14:textId="77777777" w:rsidR="00F8217F" w:rsidRPr="00743C26" w:rsidRDefault="00F8217F" w:rsidP="00F323CB">
      <w:pPr>
        <w:numPr>
          <w:ilvl w:val="0"/>
          <w:numId w:val="36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aren’t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allowed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calculator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2424A894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color w:val="373737"/>
          <w:sz w:val="23"/>
          <w:szCs w:val="23"/>
          <w:u w:val="single"/>
          <w:bdr w:val="none" w:sz="0" w:space="0" w:color="auto" w:frame="1"/>
          <w:lang w:eastAsia="sk-SK"/>
        </w:rPr>
        <w:t>Porovnajte:</w:t>
      </w:r>
    </w:p>
    <w:p w14:paraId="2D640AE3" w14:textId="77777777" w:rsidR="00F8217F" w:rsidRPr="00743C26" w:rsidRDefault="00F8217F" w:rsidP="00F323CB">
      <w:pPr>
        <w:numPr>
          <w:ilvl w:val="0"/>
          <w:numId w:val="37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can’t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/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attend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meeting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(=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informal</w:t>
      </w:r>
      <w:proofErr w:type="spellEnd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72026720" w14:textId="77777777" w:rsidR="00F8217F" w:rsidRPr="00743C26" w:rsidRDefault="00F8217F" w:rsidP="00F323CB">
      <w:pPr>
        <w:numPr>
          <w:ilvl w:val="0"/>
          <w:numId w:val="37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may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not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attend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meeting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(=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formal</w:t>
      </w:r>
      <w:proofErr w:type="spellEnd"/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obyčajne písomný prejav)</w:t>
      </w:r>
    </w:p>
    <w:p w14:paraId="613B2D76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16"/>
          <w:szCs w:val="16"/>
          <w:bdr w:val="none" w:sz="0" w:space="0" w:color="auto" w:frame="1"/>
          <w:lang w:eastAsia="sk-SK"/>
        </w:rPr>
        <w:t xml:space="preserve">MAY NOT =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16"/>
          <w:szCs w:val="16"/>
          <w:bdr w:val="none" w:sz="0" w:space="0" w:color="auto" w:frame="1"/>
          <w:lang w:eastAsia="sk-SK"/>
        </w:rPr>
        <w:t>be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16"/>
          <w:szCs w:val="16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16"/>
          <w:szCs w:val="16"/>
          <w:bdr w:val="none" w:sz="0" w:space="0" w:color="auto" w:frame="1"/>
          <w:lang w:eastAsia="sk-SK"/>
        </w:rPr>
        <w:t>not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16"/>
          <w:szCs w:val="16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16"/>
          <w:szCs w:val="16"/>
          <w:bdr w:val="none" w:sz="0" w:space="0" w:color="auto" w:frame="1"/>
          <w:lang w:eastAsia="sk-SK"/>
        </w:rPr>
        <w:t>allowed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16"/>
          <w:szCs w:val="16"/>
          <w:bdr w:val="none" w:sz="0" w:space="0" w:color="auto" w:frame="1"/>
          <w:lang w:eastAsia="sk-SK"/>
        </w:rPr>
        <w:t xml:space="preserve"> to</w:t>
      </w:r>
    </w:p>
    <w:p w14:paraId="364BE501" w14:textId="77777777" w:rsidR="00F8217F" w:rsidRPr="00743C26" w:rsidRDefault="00F8217F" w:rsidP="00F8217F">
      <w:pPr>
        <w:spacing w:after="39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189D28BD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MUSTN’T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vs</w:t>
      </w:r>
      <w:proofErr w:type="spellEnd"/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. BE NOT ALLOWED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v prítomnosti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:</w:t>
      </w:r>
    </w:p>
    <w:p w14:paraId="6030982D" w14:textId="77777777" w:rsidR="00F8217F" w:rsidRPr="00743C26" w:rsidRDefault="00F8217F" w:rsidP="00F323CB">
      <w:pPr>
        <w:numPr>
          <w:ilvl w:val="0"/>
          <w:numId w:val="38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MUSTN’T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je v takej pozícii, že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môže zákaz udeľovať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V takomto kontexte môžeme použiť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MAY NOT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434AD50F" w14:textId="77777777" w:rsidR="00F8217F" w:rsidRPr="00743C26" w:rsidRDefault="00F8217F" w:rsidP="00F323CB">
      <w:pPr>
        <w:numPr>
          <w:ilvl w:val="0"/>
          <w:numId w:val="38"/>
        </w:numPr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 NOT ALLOWED TO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zákaz iba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konštatuje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(iba hovorí o pravidlách udelených inými ľuďmi). Namiesto BE NOT ALLOWED TO v takomto kontexte môžeme použiť aj </w:t>
      </w: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CAN’T</w:t>
      </w:r>
      <w:r w:rsidRPr="00743C26"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28DC6AB4" w14:textId="77777777" w:rsidR="00F8217F" w:rsidRPr="00743C26" w:rsidRDefault="00F8217F" w:rsidP="00F323CB">
      <w:pPr>
        <w:numPr>
          <w:ilvl w:val="1"/>
          <w:numId w:val="39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Workers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must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not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their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mobile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phones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in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workplace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2AF65575" w14:textId="77777777" w:rsidR="00F8217F" w:rsidRPr="00743C26" w:rsidRDefault="00F8217F" w:rsidP="00F323CB">
      <w:pPr>
        <w:numPr>
          <w:ilvl w:val="1"/>
          <w:numId w:val="39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Workers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may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not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their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mobile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phone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in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workplace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473929B8" w14:textId="77777777" w:rsidR="00F8217F" w:rsidRPr="00743C26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 týchto vetách je rozprávač autoritou, teda osoba, ktorá pociťuje nutnosť udeliť zákaz používania mobilov.</w:t>
      </w:r>
    </w:p>
    <w:p w14:paraId="770244DE" w14:textId="77777777" w:rsidR="00F8217F" w:rsidRPr="00743C26" w:rsidRDefault="00F8217F" w:rsidP="00F323CB">
      <w:pPr>
        <w:numPr>
          <w:ilvl w:val="1"/>
          <w:numId w:val="40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can’t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mobile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phones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in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workplace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2D18EE5D" w14:textId="77777777" w:rsidR="00F8217F" w:rsidRPr="00743C26" w:rsidRDefault="00F8217F" w:rsidP="00F323CB">
      <w:pPr>
        <w:numPr>
          <w:ilvl w:val="1"/>
          <w:numId w:val="40"/>
        </w:numPr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are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not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allowed</w:t>
      </w:r>
      <w:proofErr w:type="spellEnd"/>
      <w:r w:rsidRPr="00743C26"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mobile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phones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in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workplace</w:t>
      </w:r>
      <w:proofErr w:type="spellEnd"/>
      <w:r w:rsidRPr="00743C26"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307D270D" w14:textId="77777777" w:rsidR="00F8217F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</w:pPr>
      <w:r w:rsidRPr="00743C26"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 týchto vetách sa iba konštatuje ohľadom pravidiel, ktoré zaviedli iní.</w:t>
      </w:r>
    </w:p>
    <w:p w14:paraId="4C4FD937" w14:textId="76867D31" w:rsidR="00F8217F" w:rsidRDefault="00F8217F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</w:pPr>
    </w:p>
    <w:p w14:paraId="732CEBC7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CC99"/>
          <w:lang w:eastAsia="sk-SK"/>
        </w:rPr>
        <w:t>NEEDN’T</w:t>
      </w:r>
    </w:p>
    <w:p w14:paraId="1D5E1613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NEMUSIEŤ</w:t>
      </w:r>
    </w:p>
    <w:p w14:paraId="3D819638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NEEDN’T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prekladáme ako “</w:t>
      </w:r>
      <w:r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nemusieť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“.</w:t>
      </w:r>
    </w:p>
    <w:p w14:paraId="2F6CA87A" w14:textId="77777777" w:rsidR="00F323CB" w:rsidRDefault="00F323CB" w:rsidP="00F323CB">
      <w:pPr>
        <w:numPr>
          <w:ilvl w:val="0"/>
          <w:numId w:val="41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needn’t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leave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right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76882AC1" w14:textId="77777777" w:rsidR="00F323CB" w:rsidRDefault="00F323CB" w:rsidP="00F323CB">
      <w:pPr>
        <w:numPr>
          <w:ilvl w:val="0"/>
          <w:numId w:val="41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We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needn’t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cook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a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lunch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60DD3788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NEEDN’T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používame iba </w:t>
      </w:r>
      <w:r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v prítomnosti a v budúcnosti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V iných časoch používame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NOT HAVE TO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alebo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NOT NEED TO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21A83B58" w14:textId="77777777" w:rsidR="00F323CB" w:rsidRDefault="00F323CB" w:rsidP="00F323CB">
      <w:pPr>
        <w:numPr>
          <w:ilvl w:val="0"/>
          <w:numId w:val="42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I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didn’t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my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calculator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 Nemusel som …</w:t>
      </w:r>
    </w:p>
    <w:p w14:paraId="4DF957C4" w14:textId="77777777" w:rsidR="00F323CB" w:rsidRDefault="00F323CB" w:rsidP="00F323CB">
      <w:pPr>
        <w:numPr>
          <w:ilvl w:val="0"/>
          <w:numId w:val="42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lastRenderedPageBreak/>
        <w:t xml:space="preserve">I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didn’t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my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calculator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 Nemusel som …</w:t>
      </w:r>
    </w:p>
    <w:p w14:paraId="71A8C7E7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NEEDN’T </w:t>
      </w:r>
      <w:proofErr w:type="spellStart"/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vs</w:t>
      </w:r>
      <w:proofErr w:type="spellEnd"/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. NOT HAVE TO </w:t>
      </w:r>
      <w:r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v prítomnosti</w:t>
      </w:r>
    </w:p>
    <w:p w14:paraId="7309D09E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Rozdiel je podobný ako medzi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MUST </w:t>
      </w:r>
      <w:proofErr w:type="spellStart"/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vs</w:t>
      </w:r>
      <w:proofErr w:type="spellEnd"/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. HAVE TO:</w:t>
      </w:r>
    </w:p>
    <w:p w14:paraId="5A952639" w14:textId="77777777" w:rsidR="00F323CB" w:rsidRDefault="00F323CB" w:rsidP="00F323CB">
      <w:pPr>
        <w:numPr>
          <w:ilvl w:val="0"/>
          <w:numId w:val="43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Pri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NEEDN’T</w:t>
      </w: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“</w:t>
      </w:r>
      <w:r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nemusieť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“ </w:t>
      </w: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vychádza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od hovoriaceho</w:t>
      </w: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.</w:t>
      </w:r>
    </w:p>
    <w:p w14:paraId="26E8370B" w14:textId="77777777" w:rsidR="00F323CB" w:rsidRDefault="00F323CB" w:rsidP="00F323CB">
      <w:pPr>
        <w:numPr>
          <w:ilvl w:val="0"/>
          <w:numId w:val="43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Pri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NOT HAVE TO</w:t>
      </w: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“</w:t>
      </w:r>
      <w:r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nemusieť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” </w:t>
      </w: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vychádza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zo situácie</w:t>
      </w: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.</w:t>
      </w:r>
    </w:p>
    <w:p w14:paraId="35946EC6" w14:textId="77777777" w:rsidR="00F323CB" w:rsidRDefault="00F323CB" w:rsidP="00F323CB">
      <w:pPr>
        <w:shd w:val="clear" w:color="auto" w:fill="FCFCFC"/>
        <w:spacing w:after="0" w:line="24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</w:p>
    <w:p w14:paraId="1A6A6A3D" w14:textId="77777777" w:rsidR="00F323CB" w:rsidRDefault="00F323CB" w:rsidP="00F323CB">
      <w:pPr>
        <w:shd w:val="clear" w:color="auto" w:fill="FCFCFC"/>
        <w:spacing w:after="390" w:line="36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  <w:t> Sloveso NEED používame ako:</w:t>
      </w:r>
    </w:p>
    <w:p w14:paraId="7F7A647F" w14:textId="77777777" w:rsidR="00F323CB" w:rsidRDefault="00F323CB" w:rsidP="00F323CB">
      <w:pPr>
        <w:pStyle w:val="Odsekzoznamu"/>
        <w:numPr>
          <w:ilvl w:val="0"/>
          <w:numId w:val="44"/>
        </w:numPr>
        <w:shd w:val="clear" w:color="auto" w:fill="FCFCFC"/>
        <w:spacing w:after="390" w:line="36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800080"/>
          <w:sz w:val="23"/>
          <w:szCs w:val="23"/>
          <w:u w:val="single"/>
          <w:bdr w:val="none" w:sz="0" w:space="0" w:color="auto" w:frame="1"/>
          <w:lang w:eastAsia="sk-SK"/>
        </w:rPr>
        <w:t>modálne sloveso (s infinitívom BEZ TO)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a to:</w:t>
      </w:r>
    </w:p>
    <w:p w14:paraId="156E6123" w14:textId="77777777" w:rsidR="00F323CB" w:rsidRDefault="00F323CB" w:rsidP="00F323CB">
      <w:pPr>
        <w:pStyle w:val="Odsekzoznamu"/>
        <w:numPr>
          <w:ilvl w:val="0"/>
          <w:numId w:val="45"/>
        </w:numPr>
        <w:shd w:val="clear" w:color="auto" w:fill="FCFCFC"/>
        <w:spacing w:after="39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hlavne v zápore /NEEDN’T/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(napr.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needn’t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be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there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on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time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46913F13" w14:textId="77777777" w:rsidR="00F323CB" w:rsidRDefault="00F323CB" w:rsidP="00F323CB">
      <w:pPr>
        <w:pStyle w:val="Odsekzoznamu"/>
        <w:numPr>
          <w:ilvl w:val="0"/>
          <w:numId w:val="45"/>
        </w:numPr>
        <w:shd w:val="clear" w:color="auto" w:fill="FCFCFC"/>
        <w:spacing w:after="39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občas v otázkach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(napr.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I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say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more?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4D2DA10E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>NEED ako modálne sloveso sa v kladných vetách nikdy </w:t>
      </w:r>
      <w:r>
        <w:rPr>
          <w:rFonts w:ascii="inherit" w:eastAsia="Times New Roman" w:hAnsi="inherit" w:cs="Helvetica"/>
          <w:b/>
          <w:bCs/>
          <w:i/>
          <w:i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nevyskytuje</w:t>
      </w:r>
      <w:r>
        <w:rPr>
          <w:rFonts w:ascii="inherit" w:eastAsia="Times New Roman" w:hAnsi="inherit" w:cs="Helvetica"/>
          <w:b/>
          <w:bCs/>
          <w:i/>
          <w:iCs/>
          <w:color w:val="000000"/>
          <w:sz w:val="23"/>
          <w:szCs w:val="23"/>
          <w:bdr w:val="none" w:sz="0" w:space="0" w:color="auto" w:frame="1"/>
          <w:lang w:eastAsia="sk-SK"/>
        </w:rPr>
        <w:t> !!!</w:t>
      </w:r>
    </w:p>
    <w:p w14:paraId="6A88782A" w14:textId="77777777" w:rsidR="00F323CB" w:rsidRDefault="00F323CB" w:rsidP="00F323CB">
      <w:pPr>
        <w:numPr>
          <w:ilvl w:val="3"/>
          <w:numId w:val="46"/>
        </w:numPr>
        <w:shd w:val="clear" w:color="auto" w:fill="FCFCFC"/>
        <w:spacing w:after="0" w:line="360" w:lineRule="auto"/>
        <w:ind w:left="24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FF0000"/>
          <w:sz w:val="23"/>
          <w:szCs w:val="23"/>
          <w:bdr w:val="none" w:sz="0" w:space="0" w:color="auto" w:frame="1"/>
          <w:lang w:eastAsia="sk-SK"/>
        </w:rPr>
        <w:t xml:space="preserve">I </w:t>
      </w:r>
      <w:proofErr w:type="spellStart"/>
      <w:r>
        <w:rPr>
          <w:rFonts w:ascii="inherit" w:eastAsia="Times New Roman" w:hAnsi="inherit" w:cs="Helvetica"/>
          <w:b/>
          <w:bCs/>
          <w:color w:val="FF0000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>
        <w:rPr>
          <w:rFonts w:ascii="inherit" w:eastAsia="Times New Roman" w:hAnsi="inherit" w:cs="Helvetica"/>
          <w:b/>
          <w:bCs/>
          <w:color w:val="FF0000"/>
          <w:sz w:val="23"/>
          <w:szCs w:val="23"/>
          <w:bdr w:val="none" w:sz="0" w:space="0" w:color="auto" w:frame="1"/>
          <w:lang w:eastAsia="sk-SK"/>
        </w:rPr>
        <w:t xml:space="preserve"> go </w:t>
      </w:r>
      <w:proofErr w:type="spellStart"/>
      <w:r>
        <w:rPr>
          <w:rFonts w:ascii="inherit" w:eastAsia="Times New Roman" w:hAnsi="inherit" w:cs="Helvetica"/>
          <w:b/>
          <w:bCs/>
          <w:color w:val="FF0000"/>
          <w:sz w:val="23"/>
          <w:szCs w:val="23"/>
          <w:bdr w:val="none" w:sz="0" w:space="0" w:color="auto" w:frame="1"/>
          <w:lang w:eastAsia="sk-SK"/>
        </w:rPr>
        <w:t>now</w:t>
      </w:r>
      <w:proofErr w:type="spellEnd"/>
      <w:del w:id="6" w:author="Unknown">
        <w:r>
          <w:rPr>
            <w:rFonts w:ascii="inherit" w:eastAsia="Times New Roman" w:hAnsi="inherit" w:cs="Helvetica"/>
            <w:b/>
            <w:bCs/>
            <w:color w:val="FF0000"/>
            <w:sz w:val="23"/>
            <w:szCs w:val="23"/>
            <w:bdr w:val="none" w:sz="0" w:space="0" w:color="auto" w:frame="1"/>
            <w:lang w:eastAsia="sk-SK"/>
          </w:rPr>
          <w:delText>.</w:delText>
        </w:r>
      </w:del>
      <w:r>
        <w:rPr>
          <w:rFonts w:ascii="inherit" w:eastAsia="Times New Roman" w:hAnsi="inherit" w:cs="Helvetica"/>
          <w:b/>
          <w:bCs/>
          <w:color w:val="FF0000"/>
          <w:sz w:val="23"/>
          <w:szCs w:val="23"/>
          <w:bdr w:val="none" w:sz="0" w:space="0" w:color="auto" w:frame="1"/>
          <w:lang w:eastAsia="sk-SK"/>
        </w:rPr>
        <w:t> – nesprávne</w:t>
      </w:r>
    </w:p>
    <w:p w14:paraId="1076DA8C" w14:textId="77777777" w:rsidR="00F323CB" w:rsidRDefault="00F323CB" w:rsidP="00F323CB">
      <w:pPr>
        <w:shd w:val="clear" w:color="auto" w:fill="FCFCFC"/>
        <w:spacing w:after="0" w:line="360" w:lineRule="auto"/>
        <w:ind w:left="24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3AAAE6EE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800080"/>
          <w:sz w:val="23"/>
          <w:szCs w:val="23"/>
          <w:u w:val="single"/>
          <w:bdr w:val="none" w:sz="0" w:space="0" w:color="auto" w:frame="1"/>
          <w:lang w:eastAsia="sk-SK"/>
        </w:rPr>
        <w:t>B) plnovýznamové sloveso (S TO infinitívom)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a to:</w:t>
      </w:r>
    </w:p>
    <w:p w14:paraId="496A0988" w14:textId="77777777" w:rsidR="00F323CB" w:rsidRDefault="00F323CB" w:rsidP="00F323CB">
      <w:pPr>
        <w:numPr>
          <w:ilvl w:val="1"/>
          <w:numId w:val="47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 kladných vetách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(napr. 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u w:val="single"/>
          <w:bdr w:val="none" w:sz="0" w:space="0" w:color="auto" w:frame="1"/>
          <w:lang w:eastAsia="sk-SK"/>
        </w:rPr>
        <w:t>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give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up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smoking.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03FC94C8" w14:textId="77777777" w:rsidR="00F323CB" w:rsidRDefault="00F323CB" w:rsidP="00F323CB">
      <w:pPr>
        <w:numPr>
          <w:ilvl w:val="1"/>
          <w:numId w:val="47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otázkach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Do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u w:val="single"/>
          <w:bdr w:val="none" w:sz="0" w:space="0" w:color="auto" w:frame="1"/>
          <w:lang w:eastAsia="sk-SK"/>
        </w:rPr>
        <w:t>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leave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country?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0BE45F20" w14:textId="77777777" w:rsidR="00F323CB" w:rsidRDefault="00F323CB" w:rsidP="00F323CB">
      <w:pPr>
        <w:numPr>
          <w:ilvl w:val="1"/>
          <w:numId w:val="47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záporoch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(napr.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I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don’t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u w:val="single"/>
          <w:bdr w:val="none" w:sz="0" w:space="0" w:color="auto" w:frame="1"/>
          <w:lang w:eastAsia="sk-SK"/>
        </w:rPr>
        <w:t>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cook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a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lunch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53221761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Porovnajte:</w:t>
      </w:r>
    </w:p>
    <w:p w14:paraId="5DE7CC63" w14:textId="77777777" w:rsidR="00F323CB" w:rsidRDefault="00F323CB" w:rsidP="00F323CB">
      <w:pPr>
        <w:numPr>
          <w:ilvl w:val="1"/>
          <w:numId w:val="48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needn’t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hurry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to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catch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bus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 (= </w:t>
      </w:r>
      <w:proofErr w:type="spellStart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 + sloveso bez to) – jedná sa o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MODÁLNE SLOVESO</w:t>
      </w:r>
    </w:p>
    <w:p w14:paraId="2098DE3D" w14:textId="77777777" w:rsidR="00F323CB" w:rsidRDefault="00F323CB" w:rsidP="00F323CB">
      <w:pPr>
        <w:numPr>
          <w:ilvl w:val="1"/>
          <w:numId w:val="48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don’t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u w:val="single"/>
          <w:bdr w:val="none" w:sz="0" w:space="0" w:color="auto" w:frame="1"/>
          <w:lang w:eastAsia="sk-SK"/>
        </w:rPr>
        <w:t>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hurry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to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catch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bus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 (= </w:t>
      </w:r>
      <w:proofErr w:type="spellStart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need</w:t>
      </w:r>
      <w:proofErr w:type="spellEnd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 + sloveso s to) – jedná sa o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PLNOVÝZNAMOVÉ SLOVESO</w:t>
      </w:r>
    </w:p>
    <w:p w14:paraId="23928FB2" w14:textId="77777777" w:rsidR="00F323CB" w:rsidRDefault="00F323CB" w:rsidP="00F323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02A188A5">
          <v:rect id="_x0000_i1029" style="width:468pt;height:.6pt" o:hralign="center" o:hrstd="t" o:hrnoshade="t" o:hr="t" fillcolor="#373737" stroked="f"/>
        </w:pict>
      </w:r>
    </w:p>
    <w:p w14:paraId="489F68B8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CC99"/>
          <w:lang w:eastAsia="sk-SK"/>
        </w:rPr>
        <w:t>SHOULD / OUGHT TO</w:t>
      </w:r>
    </w:p>
    <w:p w14:paraId="26813882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POVINNOSŤ</w:t>
      </w:r>
    </w:p>
    <w:p w14:paraId="466188A6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SHOULD / OUGHT 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  <w:t>prekladáme ako “</w:t>
      </w:r>
      <w:r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mal by (si) niečo urobiť</w:t>
      </w:r>
      <w:r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  <w:t>“. Tieto modálne slovesá nie sú tak silné ako MUST / HAVE TO.</w:t>
      </w:r>
    </w:p>
    <w:p w14:paraId="26C435B4" w14:textId="77777777" w:rsidR="00F323CB" w:rsidRDefault="00F323CB" w:rsidP="00F323CB">
      <w:pPr>
        <w:numPr>
          <w:ilvl w:val="0"/>
          <w:numId w:val="49"/>
        </w:numPr>
        <w:shd w:val="clear" w:color="auto" w:fill="FCFCFC"/>
        <w:spacing w:after="0" w:line="24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should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call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her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504CF55C" w14:textId="77777777" w:rsidR="00F323CB" w:rsidRDefault="00F323CB" w:rsidP="00F323CB">
      <w:pPr>
        <w:numPr>
          <w:ilvl w:val="0"/>
          <w:numId w:val="49"/>
        </w:numPr>
        <w:shd w:val="clear" w:color="auto" w:fill="FCFCFC"/>
        <w:spacing w:after="0" w:line="24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ought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call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her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336DA264" w14:textId="77777777" w:rsidR="00F323CB" w:rsidRDefault="00F323CB" w:rsidP="00F323CB">
      <w:pPr>
        <w:shd w:val="clear" w:color="auto" w:fill="FCFCFC"/>
        <w:spacing w:after="0" w:line="24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0FFB9340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POZOR!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Za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SHOUDL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používame </w:t>
      </w:r>
      <w:r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sloveso bez TO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Modálne sloveso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OUGHT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spájame s TO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</w:p>
    <w:p w14:paraId="414CA537" w14:textId="77777777" w:rsidR="00F323CB" w:rsidRDefault="00F323CB" w:rsidP="00F323CB">
      <w:pPr>
        <w:numPr>
          <w:ilvl w:val="1"/>
          <w:numId w:val="50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should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call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ambulance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! NIE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del w:id="7" w:author="Unknown">
        <w:r>
          <w:rPr>
            <w:rFonts w:ascii="inherit" w:eastAsia="Times New Roman" w:hAnsi="inherit" w:cs="Helvetica"/>
            <w:b/>
            <w:bCs/>
            <w:color w:val="FF0000"/>
            <w:sz w:val="23"/>
            <w:szCs w:val="23"/>
            <w:bdr w:val="none" w:sz="0" w:space="0" w:color="auto" w:frame="1"/>
            <w:lang w:eastAsia="sk-SK"/>
          </w:rPr>
          <w:delText>should to call</w:delText>
        </w:r>
      </w:del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346AF3D7" w14:textId="77777777" w:rsidR="00F323CB" w:rsidRDefault="00F323CB" w:rsidP="00F323CB">
      <w:pPr>
        <w:numPr>
          <w:ilvl w:val="1"/>
          <w:numId w:val="50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ought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u w:val="single"/>
          <w:bdr w:val="none" w:sz="0" w:space="0" w:color="auto" w:frame="1"/>
          <w:lang w:eastAsia="sk-SK"/>
        </w:rPr>
        <w:t>to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call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ambulance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! NIE </w:t>
      </w:r>
      <w:del w:id="8" w:author="Unknown">
        <w:r>
          <w:rPr>
            <w:rFonts w:ascii="inherit" w:eastAsia="Times New Roman" w:hAnsi="inherit" w:cs="Helvetica"/>
            <w:b/>
            <w:bCs/>
            <w:color w:val="FF0000"/>
            <w:sz w:val="23"/>
            <w:szCs w:val="23"/>
            <w:bdr w:val="none" w:sz="0" w:space="0" w:color="auto" w:frame="1"/>
            <w:lang w:eastAsia="sk-SK"/>
          </w:rPr>
          <w:delText>ought call</w:delText>
        </w:r>
      </w:del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0619562D" w14:textId="77777777" w:rsidR="00F323CB" w:rsidRDefault="00F323CB" w:rsidP="00F323CB">
      <w:p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150BB260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lastRenderedPageBreak/>
        <w:t>SHOULD / OUGHT TO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používame v </w:t>
      </w:r>
      <w:r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prítomnom čase / budúcom čase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7CC6BEEC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V </w:t>
      </w:r>
      <w:r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minulom čase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používame opis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BE SUPPOSED TO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6F9770D2" w14:textId="77777777" w:rsidR="00F323CB" w:rsidRDefault="00F323CB" w:rsidP="00F323CB">
      <w:pPr>
        <w:numPr>
          <w:ilvl w:val="0"/>
          <w:numId w:val="51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were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supposed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keep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secrets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- Mal si …</w:t>
      </w:r>
    </w:p>
    <w:p w14:paraId="1FD029B1" w14:textId="77777777" w:rsidR="00F323CB" w:rsidRDefault="00F323CB" w:rsidP="00F323CB">
      <w:pPr>
        <w:numPr>
          <w:ilvl w:val="0"/>
          <w:numId w:val="51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weren’t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supposed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to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talk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to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him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- Nemali sme …</w:t>
      </w:r>
    </w:p>
    <w:p w14:paraId="0FDC3974" w14:textId="77777777" w:rsidR="00F323CB" w:rsidRDefault="00F323CB" w:rsidP="00F323CB">
      <w:p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0E94DBEE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 xml:space="preserve">SHOULD </w:t>
      </w:r>
      <w:proofErr w:type="spellStart"/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vs</w:t>
      </w:r>
      <w:proofErr w:type="spellEnd"/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. BE SUPPOSED TO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v prítomnosti:</w:t>
      </w:r>
    </w:p>
    <w:p w14:paraId="7FC5E331" w14:textId="77777777" w:rsidR="00F323CB" w:rsidRDefault="00F323CB" w:rsidP="00F323CB">
      <w:pPr>
        <w:numPr>
          <w:ilvl w:val="0"/>
          <w:numId w:val="52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SHOULD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 pomocou tohto modálneho slovesa niekomu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dávame napr. radu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aby sme vyjadrili to, čo si o situácii skutočne myslíme</w:t>
      </w:r>
    </w:p>
    <w:p w14:paraId="65A9D5AB" w14:textId="77777777" w:rsidR="00F323CB" w:rsidRDefault="00F323CB" w:rsidP="00F323CB">
      <w:pPr>
        <w:numPr>
          <w:ilvl w:val="0"/>
          <w:numId w:val="53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 SUPPOSED TO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– pomocou tejto väzby vyjadrujeme, že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niekto iný očakáva od nás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že niečo urobíme (vyjadruje iba konštatovanie, čo sa očakáva)</w:t>
      </w:r>
    </w:p>
    <w:p w14:paraId="3F76FF87" w14:textId="77777777" w:rsidR="00F323CB" w:rsidRDefault="00F323CB" w:rsidP="00F323CB">
      <w:pPr>
        <w:numPr>
          <w:ilvl w:val="1"/>
          <w:numId w:val="54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should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come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on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time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(=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môj názor, moja rada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5335A1ED" w14:textId="77777777" w:rsidR="00F323CB" w:rsidRDefault="00F323CB" w:rsidP="00F323CB">
      <w:pPr>
        <w:numPr>
          <w:ilvl w:val="1"/>
          <w:numId w:val="55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b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am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supposed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come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on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time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(=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môj názor to nie je, môj vedúci to odo mňa očakáva, ja iba konštatujem, že sa to odo mňa očakáva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4B91F0AA" w14:textId="77777777" w:rsidR="00F323CB" w:rsidRDefault="00F323CB" w:rsidP="00F323CB">
      <w:pPr>
        <w:numPr>
          <w:ilvl w:val="1"/>
          <w:numId w:val="55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b/>
          <w:color w:val="373737"/>
          <w:sz w:val="23"/>
          <w:szCs w:val="23"/>
          <w:lang w:eastAsia="sk-SK"/>
        </w:rPr>
      </w:pPr>
    </w:p>
    <w:p w14:paraId="38CA955B" w14:textId="77777777" w:rsidR="00F323CB" w:rsidRDefault="00F323CB" w:rsidP="00F323CB">
      <w:pPr>
        <w:numPr>
          <w:ilvl w:val="1"/>
          <w:numId w:val="56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should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do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it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= Mal by si to urobiť. (=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pomáha nám vyjadriť príkaz / radu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4ED0979A" w14:textId="77777777" w:rsidR="00F323CB" w:rsidRDefault="00F323CB" w:rsidP="00F323CB">
      <w:pPr>
        <w:numPr>
          <w:ilvl w:val="1"/>
          <w:numId w:val="57"/>
        </w:numPr>
        <w:shd w:val="clear" w:color="auto" w:fill="FCFCFC"/>
        <w:spacing w:after="0" w:line="360" w:lineRule="auto"/>
        <w:ind w:left="12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are 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supposed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do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it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= Máš to robiť. (= i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ba konštatujeme to, čo sa od človeka očakáva …niekto to povedal, aby to niekto iný urobil alebo môže ísť o všeobecnú zákonitosť)</w:t>
      </w:r>
    </w:p>
    <w:p w14:paraId="3354DD17" w14:textId="77777777" w:rsidR="00F323CB" w:rsidRDefault="00F323CB" w:rsidP="00F323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0A03C7C9">
          <v:rect id="_x0000_i1030" style="width:468pt;height:.6pt" o:hralign="center" o:hrstd="t" o:hrnoshade="t" o:hr="t" fillcolor="#373737" stroked="f"/>
        </w:pict>
      </w:r>
    </w:p>
    <w:p w14:paraId="59B295A5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CC99"/>
          <w:lang w:eastAsia="sk-SK"/>
        </w:rPr>
        <w:t>MAY</w:t>
      </w:r>
    </w:p>
    <w:p w14:paraId="3323B010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ZDVORILÁ ŽIADOSŤ</w:t>
      </w:r>
    </w:p>
    <w:p w14:paraId="7B261679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Ak chcem v angličtine zdvorilo niekoho o niečo požiadať, môžeme použiť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MAY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Prekladáme ho ako “</w:t>
      </w:r>
      <w:r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smieť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“.</w:t>
      </w:r>
    </w:p>
    <w:p w14:paraId="7F3916CA" w14:textId="77777777" w:rsidR="00F323CB" w:rsidRDefault="00F323CB" w:rsidP="00F323CB">
      <w:pPr>
        <w:numPr>
          <w:ilvl w:val="0"/>
          <w:numId w:val="58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May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I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a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word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with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you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?</w:t>
      </w:r>
    </w:p>
    <w:p w14:paraId="4C2C46E2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Namiesto MAY môžeme použiť aj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CAN / COULD / MIGHT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Rozdiel je </w:t>
      </w:r>
      <w:r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v stupni formálnosti a zdvorilosti:</w:t>
      </w:r>
    </w:p>
    <w:p w14:paraId="59A81D8C" w14:textId="77777777" w:rsidR="00F323CB" w:rsidRDefault="00F323CB" w:rsidP="00F323CB">
      <w:pPr>
        <w:numPr>
          <w:ilvl w:val="0"/>
          <w:numId w:val="59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je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hovorové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</w:t>
      </w:r>
      <w:proofErr w:type="spellStart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informal</w:t>
      </w:r>
      <w:proofErr w:type="spellEnd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21826EB6" w14:textId="77777777" w:rsidR="00F323CB" w:rsidRDefault="00F323CB" w:rsidP="00F323CB">
      <w:pPr>
        <w:numPr>
          <w:ilvl w:val="0"/>
          <w:numId w:val="59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je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zdvorilejšie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 (more </w:t>
      </w:r>
      <w:proofErr w:type="spellStart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polite</w:t>
      </w:r>
      <w:proofErr w:type="spellEnd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23DDF058" w14:textId="77777777" w:rsidR="00F323CB" w:rsidRDefault="00F323CB" w:rsidP="00F323CB">
      <w:pPr>
        <w:numPr>
          <w:ilvl w:val="0"/>
          <w:numId w:val="59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MAY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je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formálnejšie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(vyjadruje aj istý druh nesmelosti) (</w:t>
      </w:r>
      <w:proofErr w:type="spellStart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formal</w:t>
      </w:r>
      <w:proofErr w:type="spellEnd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145A2A9A" w14:textId="77777777" w:rsidR="00F323CB" w:rsidRDefault="00F323CB" w:rsidP="00F323CB">
      <w:pPr>
        <w:numPr>
          <w:ilvl w:val="0"/>
          <w:numId w:val="59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MIGHT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je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najformálnejšie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</w:t>
      </w:r>
      <w:proofErr w:type="spellStart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very</w:t>
      </w:r>
      <w:proofErr w:type="spellEnd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formal</w:t>
      </w:r>
      <w:proofErr w:type="spellEnd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6221061F" w14:textId="77777777" w:rsidR="00F323CB" w:rsidRDefault="00F323CB" w:rsidP="00F323CB">
      <w:pPr>
        <w:shd w:val="clear" w:color="auto" w:fill="FCFCFC"/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</w:p>
    <w:p w14:paraId="27F4CB99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DOVOLENIE / ZÁKAZ</w:t>
      </w:r>
    </w:p>
    <w:p w14:paraId="75337B7B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MAY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môžeme použiť aj na to, aby sme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udelili dovolenie / povolenie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MAY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je </w:t>
      </w:r>
      <w:r>
        <w:rPr>
          <w:rFonts w:ascii="inherit" w:eastAsia="Times New Roman" w:hAnsi="inherit" w:cs="Helvetica"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formálne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a používa sa predovšetkým v tomto význame v písanej forme.</w:t>
      </w:r>
    </w:p>
    <w:p w14:paraId="531501C9" w14:textId="77777777" w:rsidR="00F323CB" w:rsidRDefault="00F323CB" w:rsidP="00F323CB">
      <w:pPr>
        <w:numPr>
          <w:ilvl w:val="0"/>
          <w:numId w:val="60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Any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person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may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apply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to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join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organization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67F26FA2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lastRenderedPageBreak/>
        <w:t>MAY NOT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používame,  keď sme niekomu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odmietli niečo povoliť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5AB17E1B" w14:textId="77777777" w:rsidR="00F323CB" w:rsidRDefault="00F323CB" w:rsidP="00F323CB">
      <w:pPr>
        <w:numPr>
          <w:ilvl w:val="0"/>
          <w:numId w:val="61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Workers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may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not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use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their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mobile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phones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in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the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workplace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663FACFF" w14:textId="77777777" w:rsidR="00F323CB" w:rsidRDefault="00F323CB" w:rsidP="00F323CB">
      <w:pPr>
        <w:shd w:val="clear" w:color="auto" w:fill="FCFCFC"/>
        <w:spacing w:after="0" w:line="360" w:lineRule="auto"/>
        <w:jc w:val="both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Ak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neudeľujeme povolenie / nepýtame si povolenie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iba hovoríme o tom, že nejaké povolenie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bolo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udelené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, prípadne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odmietnuté,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MAY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 nepoužívame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. Namiesto MAY v takýchto </w:t>
      </w:r>
      <w:proofErr w:type="spellStart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situáciach</w:t>
      </w:r>
      <w:proofErr w:type="spellEnd"/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 xml:space="preserve"> používame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(pre prítomnosť),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COULD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(pre minulosť), prípadne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 ALLOWED TO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33DC8EA6" w14:textId="77777777" w:rsidR="00F323CB" w:rsidRDefault="00F323CB" w:rsidP="00F323CB">
      <w:pPr>
        <w:numPr>
          <w:ilvl w:val="0"/>
          <w:numId w:val="62"/>
        </w:numPr>
        <w:shd w:val="clear" w:color="auto" w:fill="FCFCFC"/>
        <w:spacing w:after="0" w:line="360" w:lineRule="auto"/>
        <w:ind w:left="600"/>
        <w:jc w:val="both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I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can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 do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what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I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want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. My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mother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doesn’t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mind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  <w:r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  <w:t>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(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! NIE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</w:t>
      </w:r>
      <w:del w:id="9" w:author="Unknown">
        <w:r>
          <w:rPr>
            <w:rFonts w:ascii="inherit" w:eastAsia="Times New Roman" w:hAnsi="inherit" w:cs="Helvetica"/>
            <w:b/>
            <w:bCs/>
            <w:color w:val="FF0000"/>
            <w:sz w:val="23"/>
            <w:szCs w:val="23"/>
            <w:bdr w:val="none" w:sz="0" w:space="0" w:color="auto" w:frame="1"/>
            <w:lang w:eastAsia="sk-SK"/>
          </w:rPr>
          <w:delText>I may</w:delText>
        </w:r>
      </w:del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… – neudeľujeme / nepovoľujeme, iba o tom hovoríme)</w:t>
      </w:r>
    </w:p>
    <w:p w14:paraId="2F59523E" w14:textId="77777777" w:rsidR="00F323CB" w:rsidRDefault="00F323CB" w:rsidP="00F323CB">
      <w:pPr>
        <w:shd w:val="clear" w:color="auto" w:fill="FCFCFC"/>
        <w:spacing w:after="0" w:line="36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</w:p>
    <w:p w14:paraId="10B4E97F" w14:textId="77777777" w:rsidR="00F323CB" w:rsidRDefault="00F323CB" w:rsidP="00F323CB">
      <w:pPr>
        <w:shd w:val="clear" w:color="auto" w:fill="FCFCFC"/>
        <w:spacing w:after="0" w:line="36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 xml:space="preserve">MAY </w:t>
      </w:r>
      <w:proofErr w:type="spellStart"/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vs</w:t>
      </w:r>
      <w:proofErr w:type="spellEnd"/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. BE ALLOWED TO</w:t>
      </w:r>
    </w:p>
    <w:p w14:paraId="076E5FDE" w14:textId="77777777" w:rsidR="00F323CB" w:rsidRDefault="00F323CB" w:rsidP="00F323CB">
      <w:pPr>
        <w:numPr>
          <w:ilvl w:val="0"/>
          <w:numId w:val="63"/>
        </w:numPr>
        <w:shd w:val="clear" w:color="auto" w:fill="FCFCFC"/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BE ALLOWED TO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vyjadruje, že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povolenie vôbec nezávisí na hovoriacom, či poslucháčovi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 Je totiž (už) dané nezávisle na účastníkov debaty. Porovnajte:</w:t>
      </w:r>
    </w:p>
    <w:p w14:paraId="30607A00" w14:textId="77777777" w:rsidR="00F323CB" w:rsidRDefault="00F323CB" w:rsidP="00F323CB">
      <w:pPr>
        <w:numPr>
          <w:ilvl w:val="1"/>
          <w:numId w:val="64"/>
        </w:numPr>
        <w:shd w:val="clear" w:color="auto" w:fill="FCFCFC"/>
        <w:spacing w:after="0" w:line="36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May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come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in,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please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?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(=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dovolíte nám to?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)</w:t>
      </w:r>
    </w:p>
    <w:p w14:paraId="00352E3E" w14:textId="77777777" w:rsidR="00F323CB" w:rsidRDefault="00F323CB" w:rsidP="00F323CB">
      <w:pPr>
        <w:numPr>
          <w:ilvl w:val="1"/>
          <w:numId w:val="64"/>
        </w:numPr>
        <w:shd w:val="clear" w:color="auto" w:fill="FCFCFC"/>
        <w:spacing w:after="0" w:line="360" w:lineRule="auto"/>
        <w:ind w:left="12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Are 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we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allowed</w:t>
      </w:r>
      <w:proofErr w:type="spellEnd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 xml:space="preserve"> to</w:t>
      </w:r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come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in?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(=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je to dovolené?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/ ako to je podľa zákona, pravidiel, predpisov?)</w:t>
      </w:r>
    </w:p>
    <w:p w14:paraId="133BA4A4" w14:textId="77777777" w:rsidR="00F323CB" w:rsidRDefault="00F323CB" w:rsidP="00F323CB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pict w14:anchorId="4E141315">
          <v:rect id="_x0000_i1031" style="width:468pt;height:.6pt" o:hralign="center" o:hrstd="t" o:hrnoshade="t" o:hr="t" fillcolor="#373737" stroked="f"/>
        </w:pict>
      </w:r>
    </w:p>
    <w:p w14:paraId="7227F02F" w14:textId="77777777" w:rsidR="00F323CB" w:rsidRDefault="00F323CB" w:rsidP="00F323CB">
      <w:pPr>
        <w:shd w:val="clear" w:color="auto" w:fill="FCFCFC"/>
        <w:spacing w:after="0" w:line="36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36"/>
          <w:szCs w:val="36"/>
          <w:bdr w:val="none" w:sz="0" w:space="0" w:color="auto" w:frame="1"/>
          <w:shd w:val="clear" w:color="auto" w:fill="FFCC99"/>
          <w:lang w:eastAsia="sk-SK"/>
        </w:rPr>
        <w:t>MIGHT</w:t>
      </w:r>
    </w:p>
    <w:p w14:paraId="013623A9" w14:textId="77777777" w:rsidR="00F323CB" w:rsidRDefault="00F323CB" w:rsidP="00F323CB">
      <w:pPr>
        <w:shd w:val="clear" w:color="auto" w:fill="FCFCFC"/>
        <w:spacing w:after="0" w:line="36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u w:val="single"/>
          <w:bdr w:val="none" w:sz="0" w:space="0" w:color="auto" w:frame="1"/>
          <w:lang w:eastAsia="sk-SK"/>
        </w:rPr>
        <w:t>ZDVORILÁ ŽIADOSŤ</w:t>
      </w:r>
    </w:p>
    <w:p w14:paraId="1502B555" w14:textId="77777777" w:rsidR="00F323CB" w:rsidRDefault="00F323CB" w:rsidP="00F323CB">
      <w:pPr>
        <w:shd w:val="clear" w:color="auto" w:fill="FCFCFC"/>
        <w:spacing w:after="0" w:line="360" w:lineRule="auto"/>
        <w:textAlignment w:val="baseline"/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Ak chcem v angličtine zdvorilo niekoho o niečo požiadať, môžeme použiť aj </w:t>
      </w:r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MIGHT</w:t>
      </w:r>
      <w:r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  <w:t>.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Prekladáme ho ako</w:t>
      </w:r>
      <w:r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  <w:t> “</w:t>
      </w:r>
      <w:r>
        <w:rPr>
          <w:rFonts w:ascii="inherit" w:eastAsia="Times New Roman" w:hAnsi="inherit" w:cs="Helvetica"/>
          <w:b/>
          <w:bCs/>
          <w:color w:val="008000"/>
          <w:sz w:val="23"/>
          <w:szCs w:val="23"/>
          <w:bdr w:val="none" w:sz="0" w:space="0" w:color="auto" w:frame="1"/>
          <w:lang w:eastAsia="sk-SK"/>
        </w:rPr>
        <w:t>smieť</w:t>
      </w:r>
      <w:r>
        <w:rPr>
          <w:rFonts w:ascii="Helvetica" w:eastAsia="Times New Roman" w:hAnsi="Helvetica" w:cs="Helvetica"/>
          <w:color w:val="373737"/>
          <w:sz w:val="23"/>
          <w:szCs w:val="23"/>
          <w:lang w:eastAsia="sk-SK"/>
        </w:rPr>
        <w:t>“. 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Je však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oveľa formálnejšie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 ako MAY a niektorí ľudia sa mu v otázkach snažia vyhnúť celkom. Jeho hlavné použitie je </w:t>
      </w:r>
      <w:r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  <w:t>v nepriamych otázkach</w:t>
      </w:r>
      <w:r>
        <w:rPr>
          <w:rFonts w:ascii="inherit" w:eastAsia="Times New Roman" w:hAnsi="inherit" w:cs="Helvetica"/>
          <w:color w:val="000000"/>
          <w:sz w:val="23"/>
          <w:szCs w:val="23"/>
          <w:bdr w:val="none" w:sz="0" w:space="0" w:color="auto" w:frame="1"/>
          <w:lang w:eastAsia="sk-SK"/>
        </w:rPr>
        <w:t>.</w:t>
      </w:r>
    </w:p>
    <w:p w14:paraId="23F3346E" w14:textId="77777777" w:rsidR="00F323CB" w:rsidRDefault="00F323CB" w:rsidP="00F323CB">
      <w:pPr>
        <w:numPr>
          <w:ilvl w:val="0"/>
          <w:numId w:val="65"/>
        </w:numPr>
        <w:shd w:val="clear" w:color="auto" w:fill="FCFCFC"/>
        <w:spacing w:after="0" w:line="360" w:lineRule="auto"/>
        <w:ind w:left="600"/>
        <w:textAlignment w:val="baseline"/>
        <w:rPr>
          <w:rFonts w:ascii="inherit" w:eastAsia="Times New Roman" w:hAnsi="inherit" w:cs="Helvetica"/>
          <w:color w:val="373737"/>
          <w:sz w:val="23"/>
          <w:szCs w:val="23"/>
          <w:lang w:eastAsia="sk-SK"/>
        </w:rPr>
      </w:pPr>
      <w:r>
        <w:rPr>
          <w:rFonts w:ascii="inherit" w:eastAsia="Times New Roman" w:hAnsi="inherit" w:cs="Helvetica"/>
          <w:color w:val="0000FF"/>
          <w:sz w:val="23"/>
          <w:szCs w:val="23"/>
          <w:u w:val="single"/>
          <w:bdr w:val="none" w:sz="0" w:space="0" w:color="auto" w:frame="1"/>
          <w:lang w:eastAsia="sk-SK"/>
        </w:rPr>
        <w:t xml:space="preserve">I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u w:val="single"/>
          <w:bdr w:val="none" w:sz="0" w:space="0" w:color="auto" w:frame="1"/>
          <w:lang w:eastAsia="sk-SK"/>
        </w:rPr>
        <w:t>would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u w:val="single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u w:val="single"/>
          <w:bdr w:val="none" w:sz="0" w:space="0" w:color="auto" w:frame="1"/>
          <w:lang w:eastAsia="sk-SK"/>
        </w:rPr>
        <w:t>like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u w:val="single"/>
          <w:bdr w:val="none" w:sz="0" w:space="0" w:color="auto" w:frame="1"/>
          <w:lang w:eastAsia="sk-SK"/>
        </w:rPr>
        <w:t xml:space="preserve"> to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u w:val="single"/>
          <w:bdr w:val="none" w:sz="0" w:space="0" w:color="auto" w:frame="1"/>
          <w:lang w:eastAsia="sk-SK"/>
        </w:rPr>
        <w:t>know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u w:val="single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u w:val="single"/>
          <w:bdr w:val="none" w:sz="0" w:space="0" w:color="auto" w:frame="1"/>
          <w:lang w:eastAsia="sk-SK"/>
        </w:rPr>
        <w:t>if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I </w:t>
      </w:r>
      <w:proofErr w:type="spellStart"/>
      <w:r>
        <w:rPr>
          <w:rFonts w:ascii="inherit" w:eastAsia="Times New Roman" w:hAnsi="inherit" w:cs="Helvetica"/>
          <w:b/>
          <w:bCs/>
          <w:color w:val="0000FF"/>
          <w:sz w:val="23"/>
          <w:szCs w:val="23"/>
          <w:bdr w:val="none" w:sz="0" w:space="0" w:color="auto" w:frame="1"/>
          <w:lang w:eastAsia="sk-SK"/>
        </w:rPr>
        <w:t>might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 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have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some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 xml:space="preserve"> </w:t>
      </w:r>
      <w:proofErr w:type="spellStart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water</w:t>
      </w:r>
      <w:proofErr w:type="spellEnd"/>
      <w:r>
        <w:rPr>
          <w:rFonts w:ascii="inherit" w:eastAsia="Times New Roman" w:hAnsi="inherit" w:cs="Helvetica"/>
          <w:color w:val="0000FF"/>
          <w:sz w:val="23"/>
          <w:szCs w:val="23"/>
          <w:bdr w:val="none" w:sz="0" w:space="0" w:color="auto" w:frame="1"/>
          <w:lang w:eastAsia="sk-SK"/>
        </w:rPr>
        <w:t>.</w:t>
      </w:r>
    </w:p>
    <w:p w14:paraId="207DC401" w14:textId="77777777" w:rsidR="00F323CB" w:rsidRDefault="00F323CB" w:rsidP="00F8217F">
      <w:pPr>
        <w:spacing w:after="0" w:line="360" w:lineRule="auto"/>
        <w:jc w:val="both"/>
        <w:textAlignment w:val="baseline"/>
        <w:rPr>
          <w:rFonts w:ascii="inherit" w:eastAsia="Times New Roman" w:hAnsi="inherit" w:cs="Helvetica"/>
          <w:b/>
          <w:bCs/>
          <w:color w:val="000000"/>
          <w:sz w:val="23"/>
          <w:szCs w:val="23"/>
          <w:bdr w:val="none" w:sz="0" w:space="0" w:color="auto" w:frame="1"/>
          <w:lang w:eastAsia="sk-SK"/>
        </w:rPr>
      </w:pPr>
    </w:p>
    <w:p w14:paraId="2E4CF55D" w14:textId="77777777" w:rsidR="00F54ABD" w:rsidRDefault="00F54ABD"/>
    <w:sectPr w:rsidR="00F54A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97924"/>
    <w:multiLevelType w:val="multilevel"/>
    <w:tmpl w:val="5428F85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6C0AFD"/>
    <w:multiLevelType w:val="multilevel"/>
    <w:tmpl w:val="6DFE32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AF45C9"/>
    <w:multiLevelType w:val="multilevel"/>
    <w:tmpl w:val="F684C1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C17838"/>
    <w:multiLevelType w:val="multilevel"/>
    <w:tmpl w:val="AB8EF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1D29F8"/>
    <w:multiLevelType w:val="multilevel"/>
    <w:tmpl w:val="ACD611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606119"/>
    <w:multiLevelType w:val="multilevel"/>
    <w:tmpl w:val="96DAB9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D83039"/>
    <w:multiLevelType w:val="multilevel"/>
    <w:tmpl w:val="7A2C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5A5DA6"/>
    <w:multiLevelType w:val="multilevel"/>
    <w:tmpl w:val="F168B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7952B1"/>
    <w:multiLevelType w:val="multilevel"/>
    <w:tmpl w:val="339EB2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777D6"/>
    <w:multiLevelType w:val="multilevel"/>
    <w:tmpl w:val="351A75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0F18AF"/>
    <w:multiLevelType w:val="multilevel"/>
    <w:tmpl w:val="505C3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2B253B"/>
    <w:multiLevelType w:val="multilevel"/>
    <w:tmpl w:val="F19E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B5D0405"/>
    <w:multiLevelType w:val="multilevel"/>
    <w:tmpl w:val="E868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D032986"/>
    <w:multiLevelType w:val="multilevel"/>
    <w:tmpl w:val="7798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F7336A4"/>
    <w:multiLevelType w:val="multilevel"/>
    <w:tmpl w:val="E426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2C67D4"/>
    <w:multiLevelType w:val="multilevel"/>
    <w:tmpl w:val="FB5C8D7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A04BE8"/>
    <w:multiLevelType w:val="multilevel"/>
    <w:tmpl w:val="7EC60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40507D4"/>
    <w:multiLevelType w:val="multilevel"/>
    <w:tmpl w:val="EA18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9F722D4"/>
    <w:multiLevelType w:val="hybridMultilevel"/>
    <w:tmpl w:val="D01A2F22"/>
    <w:lvl w:ilvl="0" w:tplc="5778281A">
      <w:start w:val="1"/>
      <w:numFmt w:val="upperLetter"/>
      <w:lvlText w:val="%1)"/>
      <w:lvlJc w:val="left"/>
      <w:pPr>
        <w:ind w:left="720" w:hanging="360"/>
      </w:pPr>
      <w:rPr>
        <w:rFonts w:ascii="inherit" w:hAnsi="inherit" w:hint="default"/>
        <w:b/>
        <w:color w:val="800080"/>
        <w:u w:val="single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4E248C"/>
    <w:multiLevelType w:val="multilevel"/>
    <w:tmpl w:val="953C9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6B72DF"/>
    <w:multiLevelType w:val="multilevel"/>
    <w:tmpl w:val="2FE0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D5E1E46"/>
    <w:multiLevelType w:val="multilevel"/>
    <w:tmpl w:val="3B6CECB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118233C"/>
    <w:multiLevelType w:val="multilevel"/>
    <w:tmpl w:val="D21E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2163F0A"/>
    <w:multiLevelType w:val="multilevel"/>
    <w:tmpl w:val="37E0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2970B9F"/>
    <w:multiLevelType w:val="multilevel"/>
    <w:tmpl w:val="EBD0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397735D"/>
    <w:multiLevelType w:val="multilevel"/>
    <w:tmpl w:val="27D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399B3523"/>
    <w:multiLevelType w:val="multilevel"/>
    <w:tmpl w:val="9156F9F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EB1C14"/>
    <w:multiLevelType w:val="multilevel"/>
    <w:tmpl w:val="C062F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3E307BDE"/>
    <w:multiLevelType w:val="multilevel"/>
    <w:tmpl w:val="A256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3F27072C"/>
    <w:multiLevelType w:val="multilevel"/>
    <w:tmpl w:val="8882558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645636"/>
    <w:multiLevelType w:val="multilevel"/>
    <w:tmpl w:val="23667B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7846B5"/>
    <w:multiLevelType w:val="multilevel"/>
    <w:tmpl w:val="874ACB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D85700"/>
    <w:multiLevelType w:val="multilevel"/>
    <w:tmpl w:val="A828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51C1378"/>
    <w:multiLevelType w:val="multilevel"/>
    <w:tmpl w:val="3A48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66F5C77"/>
    <w:multiLevelType w:val="multilevel"/>
    <w:tmpl w:val="22BC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6781CA6"/>
    <w:multiLevelType w:val="multilevel"/>
    <w:tmpl w:val="8EEC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C146618"/>
    <w:multiLevelType w:val="multilevel"/>
    <w:tmpl w:val="0D1A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50284CB5"/>
    <w:multiLevelType w:val="multilevel"/>
    <w:tmpl w:val="0D30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520E3BDC"/>
    <w:multiLevelType w:val="multilevel"/>
    <w:tmpl w:val="4F62EC3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576BC1"/>
    <w:multiLevelType w:val="multilevel"/>
    <w:tmpl w:val="31BA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535E0CC4"/>
    <w:multiLevelType w:val="multilevel"/>
    <w:tmpl w:val="E78E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5961647"/>
    <w:multiLevelType w:val="multilevel"/>
    <w:tmpl w:val="A370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AD02990"/>
    <w:multiLevelType w:val="multilevel"/>
    <w:tmpl w:val="77C2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5C962E78"/>
    <w:multiLevelType w:val="multilevel"/>
    <w:tmpl w:val="FE6C3E4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D887210"/>
    <w:multiLevelType w:val="multilevel"/>
    <w:tmpl w:val="4EEE5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4F72FE9"/>
    <w:multiLevelType w:val="multilevel"/>
    <w:tmpl w:val="8AD8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6AB0D76"/>
    <w:multiLevelType w:val="multilevel"/>
    <w:tmpl w:val="18CC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7A273C2"/>
    <w:multiLevelType w:val="multilevel"/>
    <w:tmpl w:val="718A4CB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83F1038"/>
    <w:multiLevelType w:val="multilevel"/>
    <w:tmpl w:val="D624A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69D02D7E"/>
    <w:multiLevelType w:val="multilevel"/>
    <w:tmpl w:val="E4A6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9FF24EB"/>
    <w:multiLevelType w:val="multilevel"/>
    <w:tmpl w:val="24F8C8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B6E2182"/>
    <w:multiLevelType w:val="multilevel"/>
    <w:tmpl w:val="3E5A5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6CB2306A"/>
    <w:multiLevelType w:val="multilevel"/>
    <w:tmpl w:val="0D3C1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D233217"/>
    <w:multiLevelType w:val="multilevel"/>
    <w:tmpl w:val="B3766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70886F09"/>
    <w:multiLevelType w:val="multilevel"/>
    <w:tmpl w:val="122C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2FE47A4"/>
    <w:multiLevelType w:val="multilevel"/>
    <w:tmpl w:val="58A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758545C3"/>
    <w:multiLevelType w:val="multilevel"/>
    <w:tmpl w:val="2016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60C0520"/>
    <w:multiLevelType w:val="multilevel"/>
    <w:tmpl w:val="7668E30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C9384C"/>
    <w:multiLevelType w:val="multilevel"/>
    <w:tmpl w:val="F4B8B9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8866D15"/>
    <w:multiLevelType w:val="multilevel"/>
    <w:tmpl w:val="241E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79133042"/>
    <w:multiLevelType w:val="multilevel"/>
    <w:tmpl w:val="2EE46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A26635D"/>
    <w:multiLevelType w:val="multilevel"/>
    <w:tmpl w:val="61208B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3400FA"/>
    <w:multiLevelType w:val="hybridMultilevel"/>
    <w:tmpl w:val="2EA61402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 w15:restartNumberingAfterBreak="0">
    <w:nsid w:val="7A765275"/>
    <w:multiLevelType w:val="multilevel"/>
    <w:tmpl w:val="13482A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C2D175E"/>
    <w:multiLevelType w:val="multilevel"/>
    <w:tmpl w:val="4E56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6"/>
  </w:num>
  <w:num w:numId="2">
    <w:abstractNumId w:val="10"/>
  </w:num>
  <w:num w:numId="3">
    <w:abstractNumId w:val="23"/>
  </w:num>
  <w:num w:numId="4">
    <w:abstractNumId w:val="19"/>
  </w:num>
  <w:num w:numId="5">
    <w:abstractNumId w:val="36"/>
  </w:num>
  <w:num w:numId="6">
    <w:abstractNumId w:val="51"/>
  </w:num>
  <w:num w:numId="7">
    <w:abstractNumId w:val="49"/>
  </w:num>
  <w:num w:numId="8">
    <w:abstractNumId w:val="24"/>
  </w:num>
  <w:num w:numId="9">
    <w:abstractNumId w:val="7"/>
  </w:num>
  <w:num w:numId="10">
    <w:abstractNumId w:val="30"/>
  </w:num>
  <w:num w:numId="11">
    <w:abstractNumId w:val="11"/>
  </w:num>
  <w:num w:numId="12">
    <w:abstractNumId w:val="60"/>
  </w:num>
  <w:num w:numId="13">
    <w:abstractNumId w:val="58"/>
  </w:num>
  <w:num w:numId="14">
    <w:abstractNumId w:val="38"/>
  </w:num>
  <w:num w:numId="15">
    <w:abstractNumId w:val="1"/>
  </w:num>
  <w:num w:numId="16">
    <w:abstractNumId w:val="20"/>
  </w:num>
  <w:num w:numId="17">
    <w:abstractNumId w:val="2"/>
  </w:num>
  <w:num w:numId="18">
    <w:abstractNumId w:val="31"/>
  </w:num>
  <w:num w:numId="19">
    <w:abstractNumId w:val="15"/>
  </w:num>
  <w:num w:numId="20">
    <w:abstractNumId w:val="29"/>
  </w:num>
  <w:num w:numId="21">
    <w:abstractNumId w:val="32"/>
  </w:num>
  <w:num w:numId="22">
    <w:abstractNumId w:val="52"/>
  </w:num>
  <w:num w:numId="23">
    <w:abstractNumId w:val="14"/>
  </w:num>
  <w:num w:numId="24">
    <w:abstractNumId w:val="64"/>
  </w:num>
  <w:num w:numId="25">
    <w:abstractNumId w:val="4"/>
  </w:num>
  <w:num w:numId="26">
    <w:abstractNumId w:val="63"/>
  </w:num>
  <w:num w:numId="27">
    <w:abstractNumId w:val="0"/>
  </w:num>
  <w:num w:numId="28">
    <w:abstractNumId w:val="26"/>
  </w:num>
  <w:num w:numId="29">
    <w:abstractNumId w:val="61"/>
  </w:num>
  <w:num w:numId="30">
    <w:abstractNumId w:val="27"/>
  </w:num>
  <w:num w:numId="31">
    <w:abstractNumId w:val="41"/>
  </w:num>
  <w:num w:numId="32">
    <w:abstractNumId w:val="33"/>
  </w:num>
  <w:num w:numId="33">
    <w:abstractNumId w:val="12"/>
  </w:num>
  <w:num w:numId="34">
    <w:abstractNumId w:val="59"/>
  </w:num>
  <w:num w:numId="35">
    <w:abstractNumId w:val="3"/>
  </w:num>
  <w:num w:numId="36">
    <w:abstractNumId w:val="45"/>
  </w:num>
  <w:num w:numId="37">
    <w:abstractNumId w:val="22"/>
  </w:num>
  <w:num w:numId="38">
    <w:abstractNumId w:val="57"/>
  </w:num>
  <w:num w:numId="39">
    <w:abstractNumId w:val="40"/>
  </w:num>
  <w:num w:numId="40">
    <w:abstractNumId w:val="16"/>
  </w:num>
  <w:num w:numId="41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9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4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3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17F"/>
    <w:rsid w:val="00004ABB"/>
    <w:rsid w:val="00125D40"/>
    <w:rsid w:val="00201996"/>
    <w:rsid w:val="00734C59"/>
    <w:rsid w:val="007F5D42"/>
    <w:rsid w:val="008A6C6C"/>
    <w:rsid w:val="00972F98"/>
    <w:rsid w:val="00DD79EB"/>
    <w:rsid w:val="00E35942"/>
    <w:rsid w:val="00F323CB"/>
    <w:rsid w:val="00F54ABD"/>
    <w:rsid w:val="00F8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D3973"/>
  <w15:docId w15:val="{683B4156-04D0-4F5F-A094-8F0408CD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8217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821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8217F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F323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2238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4648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276">
          <w:marLeft w:val="0"/>
          <w:marRight w:val="0"/>
          <w:marTop w:val="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1986</Words>
  <Characters>11326</Characters>
  <Application>Microsoft Office Word</Application>
  <DocSecurity>0</DocSecurity>
  <Lines>94</Lines>
  <Paragraphs>26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Tomas Varga</cp:lastModifiedBy>
  <cp:revision>3</cp:revision>
  <dcterms:created xsi:type="dcterms:W3CDTF">2022-05-09T19:05:00Z</dcterms:created>
  <dcterms:modified xsi:type="dcterms:W3CDTF">2022-05-09T19:06:00Z</dcterms:modified>
</cp:coreProperties>
</file>